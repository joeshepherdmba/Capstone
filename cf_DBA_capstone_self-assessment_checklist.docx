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9D541" w14:textId="720DBC0C" w:rsidR="000312C4" w:rsidRDefault="004271EF" w:rsidP="000312C4">
      <w:pPr>
        <w:pStyle w:val="Heading1"/>
      </w:pPr>
      <w:r>
        <w:t>DBA CAPSTONE SELF-ASSESSMENT CHECKLIST</w:t>
      </w:r>
    </w:p>
    <w:p w14:paraId="3523FE32" w14:textId="77777777" w:rsidR="000312C4" w:rsidRPr="00421EEE" w:rsidRDefault="000312C4" w:rsidP="000312C4">
      <w:pPr>
        <w:pStyle w:val="BodyText"/>
        <w:rPr>
          <w:shd w:val="clear" w:color="auto" w:fill="FFFFFF"/>
        </w:rPr>
      </w:pPr>
      <w:r w:rsidRPr="00421EEE">
        <w:rPr>
          <w:shd w:val="clear" w:color="auto" w:fill="FFFFFF"/>
        </w:rPr>
        <w:t xml:space="preserve">You are being provided this document to use as a quick checklist to identify areas to address as your write your sections in the Concept Paper assignments. This document does not replace assignment instructions and scoring guides, which you must refer to when developing content. </w:t>
      </w:r>
    </w:p>
    <w:p w14:paraId="40DB8534" w14:textId="77777777" w:rsidR="000312C4" w:rsidRPr="00421EEE" w:rsidRDefault="000312C4" w:rsidP="000312C4">
      <w:pPr>
        <w:pStyle w:val="BodyText"/>
        <w:rPr>
          <w:shd w:val="clear" w:color="auto" w:fill="FFFFFF"/>
        </w:rPr>
      </w:pPr>
      <w:r w:rsidRPr="00421EEE">
        <w:rPr>
          <w:shd w:val="clear" w:color="auto" w:fill="FFFFFF"/>
        </w:rPr>
        <w:t xml:space="preserve">The checklist is not a listing of the sequential order of the content for the subsections of your paper, but simply a means for you to check the boxes when you are sure you have considered or addressed each point. </w:t>
      </w:r>
    </w:p>
    <w:p w14:paraId="4091E8D8" w14:textId="77777777" w:rsidR="000312C4" w:rsidRPr="00421EEE" w:rsidRDefault="000312C4" w:rsidP="000312C4">
      <w:pPr>
        <w:pStyle w:val="BodyText"/>
        <w:rPr>
          <w:shd w:val="clear" w:color="auto" w:fill="FFFFFF"/>
        </w:rPr>
      </w:pPr>
      <w:r w:rsidRPr="00421EEE">
        <w:rPr>
          <w:shd w:val="clear" w:color="auto" w:fill="FFFFFF"/>
        </w:rPr>
        <w:t xml:space="preserve">Key overall points to consider are: </w:t>
      </w:r>
    </w:p>
    <w:p w14:paraId="389E6EDA" w14:textId="77777777" w:rsidR="000312C4" w:rsidRPr="00421EEE" w:rsidRDefault="000312C4" w:rsidP="000312C4">
      <w:pPr>
        <w:pStyle w:val="BodyText"/>
        <w:rPr>
          <w:shd w:val="clear" w:color="auto" w:fill="FFFFFF"/>
        </w:rPr>
      </w:pPr>
      <w:r w:rsidRPr="00421EEE">
        <w:rPr>
          <w:shd w:val="clear" w:color="auto" w:fill="FFFFFF"/>
        </w:rPr>
        <w:t xml:space="preserve">(a) ensure the content is clearly within your specialization or course topics, </w:t>
      </w:r>
    </w:p>
    <w:p w14:paraId="310F6681" w14:textId="77777777" w:rsidR="000312C4" w:rsidRPr="00421EEE" w:rsidRDefault="000312C4" w:rsidP="000312C4">
      <w:pPr>
        <w:pStyle w:val="BodyText"/>
        <w:rPr>
          <w:shd w:val="clear" w:color="auto" w:fill="FFFFFF"/>
        </w:rPr>
      </w:pPr>
      <w:r w:rsidRPr="00421EEE">
        <w:rPr>
          <w:shd w:val="clear" w:color="auto" w:fill="FFFFFF"/>
        </w:rPr>
        <w:t xml:space="preserve">(b) write with good logic and readability, </w:t>
      </w:r>
    </w:p>
    <w:p w14:paraId="36DC3D61" w14:textId="77777777" w:rsidR="000312C4" w:rsidRPr="00421EEE" w:rsidRDefault="000312C4" w:rsidP="000312C4">
      <w:pPr>
        <w:pStyle w:val="BodyText"/>
        <w:rPr>
          <w:shd w:val="clear" w:color="auto" w:fill="FFFFFF"/>
        </w:rPr>
      </w:pPr>
      <w:r w:rsidRPr="00421EEE">
        <w:rPr>
          <w:shd w:val="clear" w:color="auto" w:fill="FFFFFF"/>
        </w:rPr>
        <w:t xml:space="preserve">(c) write with no grammatical errors, and </w:t>
      </w:r>
    </w:p>
    <w:p w14:paraId="69246AD9" w14:textId="3554BA45" w:rsidR="000312C4" w:rsidRDefault="000312C4" w:rsidP="000312C4">
      <w:pPr>
        <w:pStyle w:val="BodyText"/>
        <w:rPr>
          <w:shd w:val="clear" w:color="auto" w:fill="FFFFFF"/>
        </w:rPr>
      </w:pPr>
      <w:r w:rsidRPr="00421EEE">
        <w:rPr>
          <w:shd w:val="clear" w:color="auto" w:fill="FFFFFF"/>
        </w:rPr>
        <w:t xml:space="preserve">(d) maintain adherence to APA 7th ed.  </w:t>
      </w:r>
    </w:p>
    <w:p w14:paraId="0E7AACF4" w14:textId="4D4313D3" w:rsidR="009C665A" w:rsidRDefault="009C665A" w:rsidP="009C665A">
      <w:pPr>
        <w:pStyle w:val="Heading2"/>
      </w:pPr>
      <w:r w:rsidRPr="009C665A">
        <w:t xml:space="preserve">Problem of Practice  </w:t>
      </w:r>
    </w:p>
    <w:p w14:paraId="640C01BD" w14:textId="77777777" w:rsidR="002516D1" w:rsidRPr="002516D1" w:rsidRDefault="002516D1" w:rsidP="002516D1">
      <w:pPr>
        <w:numPr>
          <w:ilvl w:val="0"/>
          <w:numId w:val="6"/>
        </w:numPr>
        <w:contextualSpacing/>
        <w:rPr>
          <w:rFonts w:cstheme="minorHAnsi"/>
          <w:color w:val="000000" w:themeColor="text1"/>
          <w:szCs w:val="22"/>
          <w:shd w:val="clear" w:color="auto" w:fill="FFFFFF"/>
        </w:rPr>
      </w:pPr>
      <w:r w:rsidRPr="002516D1">
        <w:rPr>
          <w:rFonts w:cstheme="minorHAnsi"/>
          <w:color w:val="000000" w:themeColor="text1"/>
          <w:szCs w:val="22"/>
          <w:shd w:val="clear" w:color="auto" w:fill="FFFFFF"/>
        </w:rPr>
        <w:t xml:space="preserve">Uses this phrasing: </w:t>
      </w:r>
    </w:p>
    <w:p w14:paraId="3BAB8DEC" w14:textId="77777777" w:rsidR="002516D1" w:rsidRPr="002516D1" w:rsidRDefault="002516D1" w:rsidP="002516D1">
      <w:pPr>
        <w:numPr>
          <w:ilvl w:val="1"/>
          <w:numId w:val="7"/>
        </w:numPr>
        <w:contextualSpacing/>
        <w:rPr>
          <w:rFonts w:cstheme="minorHAnsi"/>
          <w:color w:val="000000" w:themeColor="text1"/>
          <w:szCs w:val="22"/>
          <w:shd w:val="clear" w:color="auto" w:fill="FFFFFF"/>
        </w:rPr>
      </w:pPr>
      <w:r w:rsidRPr="002516D1">
        <w:rPr>
          <w:rFonts w:cstheme="minorHAnsi"/>
          <w:color w:val="000000" w:themeColor="text1"/>
          <w:szCs w:val="22"/>
          <w:shd w:val="clear" w:color="auto" w:fill="FFFFFF"/>
        </w:rPr>
        <w:t>The general business problem is_____________________(cite).</w:t>
      </w:r>
    </w:p>
    <w:p w14:paraId="3F705D8B" w14:textId="77777777" w:rsidR="002516D1" w:rsidRPr="002516D1" w:rsidRDefault="002516D1" w:rsidP="002516D1">
      <w:pPr>
        <w:numPr>
          <w:ilvl w:val="1"/>
          <w:numId w:val="7"/>
        </w:numPr>
        <w:contextualSpacing/>
        <w:rPr>
          <w:rFonts w:cstheme="minorHAnsi"/>
          <w:color w:val="000000" w:themeColor="text1"/>
          <w:szCs w:val="22"/>
          <w:shd w:val="clear" w:color="auto" w:fill="FFFFFF"/>
        </w:rPr>
      </w:pPr>
      <w:r w:rsidRPr="002516D1">
        <w:rPr>
          <w:rFonts w:cstheme="minorHAnsi"/>
          <w:color w:val="000000" w:themeColor="text1"/>
          <w:szCs w:val="22"/>
          <w:shd w:val="clear" w:color="auto" w:fill="FFFFFF"/>
        </w:rPr>
        <w:t>The specific business problem is_</w:t>
      </w:r>
      <w:bookmarkStart w:id="0" w:name="_Hlk63359522"/>
      <w:r w:rsidRPr="002516D1">
        <w:rPr>
          <w:rFonts w:cstheme="minorHAnsi"/>
          <w:color w:val="000000" w:themeColor="text1"/>
          <w:szCs w:val="22"/>
          <w:shd w:val="clear" w:color="auto" w:fill="FFFFFF"/>
        </w:rPr>
        <w:t>___________________</w:t>
      </w:r>
      <w:bookmarkEnd w:id="0"/>
      <w:r w:rsidRPr="002516D1">
        <w:rPr>
          <w:rFonts w:cstheme="minorHAnsi"/>
          <w:color w:val="000000" w:themeColor="text1"/>
          <w:szCs w:val="22"/>
          <w:shd w:val="clear" w:color="auto" w:fill="FFFFFF"/>
        </w:rPr>
        <w:t>_(cite).</w:t>
      </w:r>
    </w:p>
    <w:p w14:paraId="54C169EC" w14:textId="77777777" w:rsidR="002516D1" w:rsidRPr="002516D1" w:rsidRDefault="002516D1" w:rsidP="002516D1">
      <w:pPr>
        <w:numPr>
          <w:ilvl w:val="0"/>
          <w:numId w:val="6"/>
        </w:numPr>
        <w:contextualSpacing/>
        <w:rPr>
          <w:rFonts w:cstheme="minorHAnsi"/>
          <w:color w:val="000000" w:themeColor="text1"/>
          <w:szCs w:val="22"/>
          <w:shd w:val="clear" w:color="auto" w:fill="FFFFFF"/>
        </w:rPr>
      </w:pPr>
      <w:r w:rsidRPr="002516D1">
        <w:rPr>
          <w:rFonts w:cstheme="minorHAnsi"/>
          <w:color w:val="000000" w:themeColor="text1"/>
          <w:szCs w:val="22"/>
          <w:shd w:val="clear" w:color="auto" w:fill="FFFFFF"/>
        </w:rPr>
        <w:t>The general and specific problems include the adversity to the business or industry.</w:t>
      </w:r>
    </w:p>
    <w:p w14:paraId="1B096711" w14:textId="77777777" w:rsidR="002516D1" w:rsidRPr="002516D1" w:rsidRDefault="002516D1" w:rsidP="002516D1">
      <w:pPr>
        <w:numPr>
          <w:ilvl w:val="0"/>
          <w:numId w:val="6"/>
        </w:numPr>
        <w:contextualSpacing/>
        <w:rPr>
          <w:rFonts w:cstheme="minorHAnsi"/>
          <w:color w:val="000000" w:themeColor="text1"/>
          <w:szCs w:val="22"/>
        </w:rPr>
      </w:pPr>
      <w:r w:rsidRPr="002516D1">
        <w:rPr>
          <w:rFonts w:cstheme="minorHAnsi"/>
          <w:color w:val="000000" w:themeColor="text1"/>
          <w:szCs w:val="22"/>
        </w:rPr>
        <w:t>The general and specific problems are supported with current scholarly or quality practitioner/government database sources.</w:t>
      </w:r>
    </w:p>
    <w:p w14:paraId="52C3B2F8" w14:textId="77777777" w:rsidR="002516D1" w:rsidRPr="002516D1" w:rsidRDefault="002516D1" w:rsidP="002516D1">
      <w:pPr>
        <w:numPr>
          <w:ilvl w:val="0"/>
          <w:numId w:val="6"/>
        </w:numPr>
        <w:contextualSpacing/>
        <w:rPr>
          <w:rFonts w:cstheme="minorHAnsi"/>
          <w:color w:val="000000" w:themeColor="text1"/>
          <w:szCs w:val="22"/>
        </w:rPr>
      </w:pPr>
      <w:r w:rsidRPr="002516D1">
        <w:rPr>
          <w:rFonts w:cstheme="minorHAnsi"/>
          <w:color w:val="000000" w:themeColor="text1"/>
          <w:szCs w:val="22"/>
        </w:rPr>
        <w:t>The general and specific problems are aligned with the specialization or course concepts.</w:t>
      </w:r>
    </w:p>
    <w:p w14:paraId="38B5ABFC" w14:textId="77777777" w:rsidR="002516D1" w:rsidRPr="002516D1" w:rsidRDefault="002516D1" w:rsidP="002516D1">
      <w:pPr>
        <w:numPr>
          <w:ilvl w:val="0"/>
          <w:numId w:val="6"/>
        </w:numPr>
        <w:contextualSpacing/>
        <w:rPr>
          <w:rFonts w:cstheme="minorHAnsi"/>
          <w:color w:val="000000" w:themeColor="text1"/>
          <w:szCs w:val="22"/>
        </w:rPr>
      </w:pPr>
      <w:r w:rsidRPr="002516D1">
        <w:rPr>
          <w:rFonts w:cstheme="minorHAnsi"/>
          <w:color w:val="000000" w:themeColor="text1"/>
          <w:szCs w:val="22"/>
        </w:rPr>
        <w:t>The general and specific problems are business-related problems, compliant with the Programs of Research document, not personal, social, religious, government, or education problems.</w:t>
      </w:r>
    </w:p>
    <w:p w14:paraId="2C93BEDC" w14:textId="77777777" w:rsidR="002516D1" w:rsidRPr="002516D1" w:rsidRDefault="002516D1" w:rsidP="002516D1">
      <w:pPr>
        <w:numPr>
          <w:ilvl w:val="0"/>
          <w:numId w:val="6"/>
        </w:numPr>
        <w:contextualSpacing/>
        <w:rPr>
          <w:rFonts w:cstheme="minorHAnsi"/>
          <w:color w:val="000000" w:themeColor="text1"/>
          <w:szCs w:val="22"/>
        </w:rPr>
      </w:pPr>
      <w:r w:rsidRPr="002516D1">
        <w:rPr>
          <w:rFonts w:cstheme="minorHAnsi"/>
          <w:color w:val="000000" w:themeColor="text1"/>
          <w:szCs w:val="22"/>
        </w:rPr>
        <w:t>The general and specific problems are stated as problems, not gaps in practice (lack of knowledge, ineffective practices, et cetera).</w:t>
      </w:r>
    </w:p>
    <w:p w14:paraId="3B0DCF5F" w14:textId="77777777" w:rsidR="002516D1" w:rsidRPr="002516D1" w:rsidRDefault="002516D1" w:rsidP="002516D1">
      <w:pPr>
        <w:numPr>
          <w:ilvl w:val="0"/>
          <w:numId w:val="6"/>
        </w:numPr>
        <w:contextualSpacing/>
        <w:rPr>
          <w:rFonts w:cstheme="minorHAnsi"/>
          <w:color w:val="000000" w:themeColor="text1"/>
          <w:szCs w:val="22"/>
        </w:rPr>
      </w:pPr>
      <w:r w:rsidRPr="002516D1">
        <w:rPr>
          <w:rFonts w:cstheme="minorHAnsi"/>
          <w:color w:val="000000" w:themeColor="text1"/>
          <w:szCs w:val="22"/>
        </w:rPr>
        <w:t>The specific problem is the consequence of the gap in practice.</w:t>
      </w:r>
    </w:p>
    <w:p w14:paraId="1BD93400" w14:textId="77777777" w:rsidR="002516D1" w:rsidRPr="002516D1" w:rsidRDefault="002516D1" w:rsidP="002516D1">
      <w:pPr>
        <w:numPr>
          <w:ilvl w:val="0"/>
          <w:numId w:val="6"/>
        </w:numPr>
        <w:contextualSpacing/>
        <w:rPr>
          <w:rFonts w:cstheme="minorHAnsi"/>
          <w:color w:val="000000" w:themeColor="text1"/>
          <w:szCs w:val="22"/>
        </w:rPr>
      </w:pPr>
      <w:r w:rsidRPr="002516D1">
        <w:rPr>
          <w:rFonts w:cstheme="minorHAnsi"/>
          <w:color w:val="000000" w:themeColor="text1"/>
          <w:szCs w:val="22"/>
        </w:rPr>
        <w:t>The specific problem includes what the problem is, who is experiencing the problem, and where the problem occurs.</w:t>
      </w:r>
    </w:p>
    <w:p w14:paraId="76AC9839" w14:textId="77777777" w:rsidR="002516D1" w:rsidRPr="002516D1" w:rsidRDefault="002516D1" w:rsidP="002516D1">
      <w:pPr>
        <w:numPr>
          <w:ilvl w:val="0"/>
          <w:numId w:val="6"/>
        </w:numPr>
        <w:contextualSpacing/>
        <w:rPr>
          <w:rFonts w:cstheme="minorHAnsi"/>
          <w:color w:val="000000" w:themeColor="text1"/>
          <w:szCs w:val="22"/>
        </w:rPr>
      </w:pPr>
      <w:r w:rsidRPr="002516D1">
        <w:rPr>
          <w:rFonts w:cstheme="minorHAnsi"/>
          <w:color w:val="000000" w:themeColor="text1"/>
          <w:szCs w:val="22"/>
        </w:rPr>
        <w:t>Size and scope of the problem are addressed and documented/supported with current literature.</w:t>
      </w:r>
    </w:p>
    <w:p w14:paraId="5658B3B3" w14:textId="77777777" w:rsidR="002516D1" w:rsidRPr="002516D1" w:rsidRDefault="002516D1" w:rsidP="002516D1">
      <w:pPr>
        <w:numPr>
          <w:ilvl w:val="0"/>
          <w:numId w:val="6"/>
        </w:numPr>
        <w:contextualSpacing/>
        <w:rPr>
          <w:rFonts w:cstheme="minorHAnsi"/>
          <w:color w:val="000000" w:themeColor="text1"/>
          <w:szCs w:val="22"/>
        </w:rPr>
      </w:pPr>
      <w:r w:rsidRPr="002516D1">
        <w:rPr>
          <w:rFonts w:cstheme="minorHAnsi"/>
          <w:color w:val="000000" w:themeColor="text1"/>
          <w:szCs w:val="22"/>
        </w:rPr>
        <w:t>Denotes a well-defined, narrowed specific business problem.</w:t>
      </w:r>
    </w:p>
    <w:p w14:paraId="23F2B092" w14:textId="77777777" w:rsidR="002516D1" w:rsidRPr="002516D1" w:rsidRDefault="002516D1" w:rsidP="002516D1">
      <w:pPr>
        <w:numPr>
          <w:ilvl w:val="0"/>
          <w:numId w:val="6"/>
        </w:numPr>
        <w:contextualSpacing/>
        <w:rPr>
          <w:rFonts w:cstheme="minorHAnsi"/>
          <w:color w:val="000000" w:themeColor="text1"/>
          <w:szCs w:val="22"/>
        </w:rPr>
      </w:pPr>
      <w:r w:rsidRPr="002516D1">
        <w:rPr>
          <w:rFonts w:cstheme="minorHAnsi"/>
          <w:color w:val="000000" w:themeColor="text1"/>
          <w:szCs w:val="22"/>
        </w:rPr>
        <w:t>Differentiation exists between general (broad) and specific (narrow) business problems.</w:t>
      </w:r>
    </w:p>
    <w:p w14:paraId="215C5E98" w14:textId="31480ACF" w:rsidR="009C665A" w:rsidRDefault="00774FFA" w:rsidP="00774FFA">
      <w:pPr>
        <w:pStyle w:val="Heading2"/>
      </w:pPr>
      <w:r w:rsidRPr="00774FFA">
        <w:t xml:space="preserve">Gap in Practice  </w:t>
      </w:r>
    </w:p>
    <w:p w14:paraId="53A2B2F6" w14:textId="77777777" w:rsidR="00FB1AA9" w:rsidRPr="00FB1AA9" w:rsidRDefault="00FB1AA9" w:rsidP="00FB1AA9">
      <w:pPr>
        <w:numPr>
          <w:ilvl w:val="0"/>
          <w:numId w:val="8"/>
        </w:numPr>
        <w:contextualSpacing/>
        <w:rPr>
          <w:rFonts w:cstheme="minorHAnsi"/>
          <w:color w:val="000000" w:themeColor="text1"/>
          <w:szCs w:val="22"/>
          <w:shd w:val="clear" w:color="auto" w:fill="FFFFFF"/>
        </w:rPr>
      </w:pPr>
      <w:r w:rsidRPr="00FB1AA9">
        <w:rPr>
          <w:rFonts w:cstheme="minorHAnsi"/>
          <w:color w:val="000000" w:themeColor="text1"/>
          <w:szCs w:val="22"/>
          <w:shd w:val="clear" w:color="auto" w:fill="FFFFFF"/>
        </w:rPr>
        <w:t>Begins with: The gap in practice is __________________(cite).</w:t>
      </w:r>
    </w:p>
    <w:p w14:paraId="23B85BAA" w14:textId="77777777" w:rsidR="00FB1AA9" w:rsidRPr="00FB1AA9" w:rsidRDefault="00FB1AA9" w:rsidP="00FB1AA9">
      <w:pPr>
        <w:numPr>
          <w:ilvl w:val="0"/>
          <w:numId w:val="8"/>
        </w:numPr>
        <w:contextualSpacing/>
        <w:rPr>
          <w:rFonts w:cstheme="minorHAnsi"/>
          <w:color w:val="000000" w:themeColor="text1"/>
          <w:szCs w:val="22"/>
          <w:shd w:val="clear" w:color="auto" w:fill="FFFFFF"/>
        </w:rPr>
      </w:pPr>
      <w:r w:rsidRPr="00FB1AA9">
        <w:rPr>
          <w:rFonts w:cstheme="minorHAnsi"/>
          <w:color w:val="000000" w:themeColor="text1"/>
          <w:szCs w:val="22"/>
          <w:shd w:val="clear" w:color="auto" w:fill="FFFFFF"/>
        </w:rPr>
        <w:t>Evidence provided to support the gap; supported by current scholarly or quality practitioner sources.</w:t>
      </w:r>
    </w:p>
    <w:p w14:paraId="72A1497E" w14:textId="77777777" w:rsidR="00FB1AA9" w:rsidRPr="00FB1AA9" w:rsidRDefault="00FB1AA9" w:rsidP="00FB1AA9">
      <w:pPr>
        <w:numPr>
          <w:ilvl w:val="0"/>
          <w:numId w:val="8"/>
        </w:numPr>
        <w:contextualSpacing/>
        <w:rPr>
          <w:rFonts w:cstheme="minorHAnsi"/>
          <w:color w:val="000000" w:themeColor="text1"/>
          <w:szCs w:val="22"/>
          <w:shd w:val="clear" w:color="auto" w:fill="FFFFFF"/>
        </w:rPr>
      </w:pPr>
      <w:r w:rsidRPr="00FB1AA9">
        <w:rPr>
          <w:rFonts w:cstheme="minorHAnsi"/>
          <w:color w:val="000000" w:themeColor="text1"/>
          <w:szCs w:val="22"/>
          <w:shd w:val="clear" w:color="auto" w:fill="FFFFFF"/>
        </w:rPr>
        <w:lastRenderedPageBreak/>
        <w:t>Aligns with the specific problem, purpose statement, and project question.</w:t>
      </w:r>
    </w:p>
    <w:p w14:paraId="308D6494" w14:textId="77777777" w:rsidR="00FB1AA9" w:rsidRPr="00FB1AA9" w:rsidRDefault="00FB1AA9" w:rsidP="00FB1AA9">
      <w:pPr>
        <w:numPr>
          <w:ilvl w:val="0"/>
          <w:numId w:val="8"/>
        </w:numPr>
        <w:contextualSpacing/>
        <w:rPr>
          <w:rFonts w:cstheme="minorHAnsi"/>
          <w:color w:val="000000" w:themeColor="text1"/>
          <w:szCs w:val="22"/>
          <w:shd w:val="clear" w:color="auto" w:fill="FFFFFF"/>
        </w:rPr>
      </w:pPr>
      <w:r w:rsidRPr="00FB1AA9">
        <w:rPr>
          <w:rFonts w:cstheme="minorHAnsi"/>
          <w:color w:val="000000" w:themeColor="text1"/>
          <w:szCs w:val="22"/>
          <w:shd w:val="clear" w:color="auto" w:fill="FFFFFF"/>
        </w:rPr>
        <w:t>States a gap in practice of business practitioners/professionals within the learner’s specialization or course topics.</w:t>
      </w:r>
    </w:p>
    <w:p w14:paraId="3B585AB5" w14:textId="77777777" w:rsidR="00FB1AA9" w:rsidRPr="00FB1AA9" w:rsidRDefault="00FB1AA9" w:rsidP="00FB1AA9">
      <w:pPr>
        <w:numPr>
          <w:ilvl w:val="0"/>
          <w:numId w:val="8"/>
        </w:numPr>
        <w:contextualSpacing/>
        <w:rPr>
          <w:rFonts w:cstheme="minorHAnsi"/>
          <w:color w:val="000000" w:themeColor="text1"/>
          <w:szCs w:val="22"/>
          <w:shd w:val="clear" w:color="auto" w:fill="FFFFFF"/>
        </w:rPr>
      </w:pPr>
      <w:r w:rsidRPr="00FB1AA9">
        <w:rPr>
          <w:rFonts w:cstheme="minorHAnsi"/>
          <w:color w:val="000000" w:themeColor="text1"/>
          <w:szCs w:val="22"/>
          <w:shd w:val="clear" w:color="auto" w:fill="FFFFFF"/>
        </w:rPr>
        <w:t>Describes what the practitioner/professional is doing (or not doing) that leads to the problem compared to what is achievable based on current professional knowledge.</w:t>
      </w:r>
    </w:p>
    <w:p w14:paraId="479C9C88" w14:textId="77777777" w:rsidR="00FB1AA9" w:rsidRPr="00FB1AA9" w:rsidRDefault="00FB1AA9" w:rsidP="00FB1AA9">
      <w:pPr>
        <w:numPr>
          <w:ilvl w:val="0"/>
          <w:numId w:val="8"/>
        </w:numPr>
        <w:contextualSpacing/>
        <w:rPr>
          <w:rFonts w:cstheme="minorHAnsi"/>
          <w:color w:val="000000" w:themeColor="text1"/>
          <w:szCs w:val="22"/>
          <w:shd w:val="clear" w:color="auto" w:fill="FFFFFF"/>
        </w:rPr>
      </w:pPr>
      <w:r w:rsidRPr="00FB1AA9">
        <w:rPr>
          <w:rFonts w:cstheme="minorHAnsi"/>
          <w:color w:val="000000" w:themeColor="text1"/>
          <w:szCs w:val="22"/>
          <w:shd w:val="clear" w:color="auto" w:fill="FFFFFF"/>
        </w:rPr>
        <w:t xml:space="preserve">The gap in practice is the difference between the current state of the business problem and the desired state of practice.  </w:t>
      </w:r>
    </w:p>
    <w:p w14:paraId="5E2DF1E2" w14:textId="77777777" w:rsidR="00FB1AA9" w:rsidRPr="00FB1AA9" w:rsidRDefault="00FB1AA9" w:rsidP="00FB1AA9">
      <w:pPr>
        <w:numPr>
          <w:ilvl w:val="0"/>
          <w:numId w:val="8"/>
        </w:numPr>
        <w:contextualSpacing/>
        <w:rPr>
          <w:rFonts w:cstheme="minorHAnsi"/>
          <w:color w:val="000000" w:themeColor="text1"/>
          <w:szCs w:val="22"/>
          <w:shd w:val="clear" w:color="auto" w:fill="FFFFFF"/>
        </w:rPr>
      </w:pPr>
      <w:r w:rsidRPr="00FB1AA9">
        <w:rPr>
          <w:rFonts w:cstheme="minorHAnsi"/>
          <w:color w:val="000000" w:themeColor="text1"/>
          <w:szCs w:val="22"/>
          <w:shd w:val="clear" w:color="auto" w:fill="FFFFFF"/>
        </w:rPr>
        <w:t>Not a gap in literature or theory.</w:t>
      </w:r>
    </w:p>
    <w:p w14:paraId="23A55B32" w14:textId="77777777" w:rsidR="00FB1AA9" w:rsidRPr="00421EEE" w:rsidRDefault="00FB1AA9" w:rsidP="00FB1AA9">
      <w:pPr>
        <w:numPr>
          <w:ilvl w:val="0"/>
          <w:numId w:val="8"/>
        </w:numPr>
        <w:contextualSpacing/>
        <w:rPr>
          <w:rFonts w:cstheme="minorHAnsi"/>
          <w:color w:val="000000" w:themeColor="text1"/>
          <w:sz w:val="24"/>
          <w:shd w:val="clear" w:color="auto" w:fill="FFFFFF"/>
        </w:rPr>
      </w:pPr>
      <w:r w:rsidRPr="00FB1AA9">
        <w:rPr>
          <w:rFonts w:cstheme="minorHAnsi"/>
          <w:color w:val="000000" w:themeColor="text1"/>
          <w:szCs w:val="22"/>
          <w:shd w:val="clear" w:color="auto" w:fill="FFFFFF"/>
        </w:rPr>
        <w:t>A lack of knowledge leads to a gap in practice, but the gap in practice is explicitly stated.</w:t>
      </w:r>
    </w:p>
    <w:p w14:paraId="33D37E58" w14:textId="5A6BE0D8" w:rsidR="00FB1AA9" w:rsidRDefault="005F4329" w:rsidP="005F4329">
      <w:pPr>
        <w:pStyle w:val="Heading2"/>
      </w:pPr>
      <w:r w:rsidRPr="005F4329">
        <w:t>Purpose of the Project</w:t>
      </w:r>
    </w:p>
    <w:p w14:paraId="10552974" w14:textId="77777777" w:rsidR="004035A0" w:rsidRPr="004035A0" w:rsidRDefault="004035A0" w:rsidP="004035A0">
      <w:pPr>
        <w:numPr>
          <w:ilvl w:val="0"/>
          <w:numId w:val="9"/>
        </w:numPr>
        <w:contextualSpacing/>
        <w:rPr>
          <w:rFonts w:cstheme="minorHAnsi"/>
          <w:color w:val="000000" w:themeColor="text1"/>
          <w:szCs w:val="22"/>
        </w:rPr>
      </w:pPr>
      <w:r w:rsidRPr="004035A0">
        <w:rPr>
          <w:rFonts w:cstheme="minorHAnsi"/>
          <w:color w:val="000000" w:themeColor="text1"/>
          <w:szCs w:val="22"/>
        </w:rPr>
        <w:t xml:space="preserve">Denotes a singular purpose, using opening sentence phrasing: The purpose of this___________ (technique inserted) project is____________________. </w:t>
      </w:r>
    </w:p>
    <w:p w14:paraId="2E240C00" w14:textId="77777777" w:rsidR="004035A0" w:rsidRPr="004035A0" w:rsidRDefault="004035A0" w:rsidP="004035A0">
      <w:pPr>
        <w:numPr>
          <w:ilvl w:val="0"/>
          <w:numId w:val="9"/>
        </w:numPr>
        <w:contextualSpacing/>
        <w:rPr>
          <w:rFonts w:cstheme="minorHAnsi"/>
          <w:color w:val="000000" w:themeColor="text1"/>
          <w:szCs w:val="22"/>
        </w:rPr>
      </w:pPr>
      <w:r w:rsidRPr="004035A0">
        <w:rPr>
          <w:rFonts w:cstheme="minorHAnsi"/>
          <w:color w:val="000000" w:themeColor="text1"/>
          <w:szCs w:val="22"/>
        </w:rPr>
        <w:t>Clear and concise; the purpose statement can be written in one sentence for each approved technique.</w:t>
      </w:r>
    </w:p>
    <w:p w14:paraId="37ED3311" w14:textId="77777777" w:rsidR="004035A0" w:rsidRPr="004035A0" w:rsidRDefault="004035A0" w:rsidP="004035A0">
      <w:pPr>
        <w:numPr>
          <w:ilvl w:val="0"/>
          <w:numId w:val="9"/>
        </w:numPr>
        <w:contextualSpacing/>
        <w:rPr>
          <w:rFonts w:cstheme="minorHAnsi"/>
          <w:color w:val="000000" w:themeColor="text1"/>
          <w:szCs w:val="22"/>
        </w:rPr>
      </w:pPr>
      <w:r w:rsidRPr="004035A0">
        <w:rPr>
          <w:rFonts w:cstheme="minorHAnsi"/>
          <w:color w:val="000000" w:themeColor="text1"/>
          <w:szCs w:val="22"/>
        </w:rPr>
        <w:t>Aligns with the specific business problem.</w:t>
      </w:r>
    </w:p>
    <w:p w14:paraId="21CCEF91" w14:textId="77777777" w:rsidR="004035A0" w:rsidRPr="004035A0" w:rsidRDefault="004035A0" w:rsidP="004035A0">
      <w:pPr>
        <w:numPr>
          <w:ilvl w:val="0"/>
          <w:numId w:val="9"/>
        </w:numPr>
        <w:contextualSpacing/>
        <w:rPr>
          <w:rFonts w:cstheme="minorHAnsi"/>
          <w:color w:val="000000" w:themeColor="text1"/>
          <w:szCs w:val="22"/>
        </w:rPr>
      </w:pPr>
      <w:r w:rsidRPr="004035A0">
        <w:rPr>
          <w:rFonts w:cstheme="minorHAnsi"/>
          <w:color w:val="000000" w:themeColor="text1"/>
          <w:szCs w:val="22"/>
        </w:rPr>
        <w:t>Includes the project technique.</w:t>
      </w:r>
    </w:p>
    <w:p w14:paraId="4E0F3FBA" w14:textId="77777777" w:rsidR="004035A0" w:rsidRPr="004035A0" w:rsidRDefault="004035A0" w:rsidP="004035A0">
      <w:pPr>
        <w:numPr>
          <w:ilvl w:val="0"/>
          <w:numId w:val="9"/>
        </w:numPr>
        <w:contextualSpacing/>
        <w:rPr>
          <w:rFonts w:cstheme="minorHAnsi"/>
          <w:color w:val="000000" w:themeColor="text1"/>
          <w:szCs w:val="22"/>
        </w:rPr>
      </w:pPr>
      <w:r w:rsidRPr="004035A0">
        <w:rPr>
          <w:rFonts w:cstheme="minorHAnsi"/>
          <w:color w:val="000000" w:themeColor="text1"/>
          <w:szCs w:val="22"/>
        </w:rPr>
        <w:t>Includes variables (quantitative) or concepts (qualitative) comprising the phenomenon to be studied.</w:t>
      </w:r>
    </w:p>
    <w:p w14:paraId="3A0CA94C" w14:textId="77777777" w:rsidR="004035A0" w:rsidRPr="004035A0" w:rsidRDefault="004035A0" w:rsidP="004035A0">
      <w:pPr>
        <w:numPr>
          <w:ilvl w:val="0"/>
          <w:numId w:val="9"/>
        </w:numPr>
        <w:contextualSpacing/>
        <w:rPr>
          <w:rFonts w:cstheme="minorHAnsi"/>
          <w:color w:val="000000" w:themeColor="text1"/>
          <w:szCs w:val="22"/>
        </w:rPr>
      </w:pPr>
      <w:r w:rsidRPr="004035A0">
        <w:rPr>
          <w:rFonts w:cstheme="minorHAnsi"/>
          <w:color w:val="000000" w:themeColor="text1"/>
          <w:szCs w:val="22"/>
        </w:rPr>
        <w:t>Includes the geographic region.</w:t>
      </w:r>
    </w:p>
    <w:p w14:paraId="12C7A393" w14:textId="77777777" w:rsidR="004035A0" w:rsidRPr="004035A0" w:rsidRDefault="004035A0" w:rsidP="004035A0">
      <w:pPr>
        <w:numPr>
          <w:ilvl w:val="0"/>
          <w:numId w:val="9"/>
        </w:numPr>
        <w:contextualSpacing/>
        <w:rPr>
          <w:rFonts w:cstheme="minorHAnsi"/>
          <w:color w:val="000000" w:themeColor="text1"/>
          <w:szCs w:val="22"/>
        </w:rPr>
      </w:pPr>
      <w:r w:rsidRPr="004035A0">
        <w:rPr>
          <w:rFonts w:cstheme="minorHAnsi"/>
          <w:color w:val="000000" w:themeColor="text1"/>
          <w:szCs w:val="22"/>
        </w:rPr>
        <w:t>Includes the target population.</w:t>
      </w:r>
    </w:p>
    <w:p w14:paraId="0FDB0583" w14:textId="77777777" w:rsidR="004035A0" w:rsidRPr="004035A0" w:rsidRDefault="004035A0" w:rsidP="004035A0">
      <w:pPr>
        <w:numPr>
          <w:ilvl w:val="0"/>
          <w:numId w:val="9"/>
        </w:numPr>
        <w:contextualSpacing/>
        <w:rPr>
          <w:rFonts w:cstheme="minorHAnsi"/>
          <w:color w:val="000000" w:themeColor="text1"/>
          <w:szCs w:val="22"/>
        </w:rPr>
      </w:pPr>
      <w:r w:rsidRPr="004035A0">
        <w:rPr>
          <w:rFonts w:cstheme="minorHAnsi"/>
          <w:color w:val="000000" w:themeColor="text1"/>
          <w:szCs w:val="22"/>
        </w:rPr>
        <w:t>Linked to the gap in practice.</w:t>
      </w:r>
    </w:p>
    <w:p w14:paraId="606F3486" w14:textId="77777777" w:rsidR="004035A0" w:rsidRPr="004035A0" w:rsidRDefault="004035A0" w:rsidP="004035A0">
      <w:pPr>
        <w:numPr>
          <w:ilvl w:val="0"/>
          <w:numId w:val="9"/>
        </w:numPr>
        <w:contextualSpacing/>
        <w:rPr>
          <w:rFonts w:cstheme="minorHAnsi"/>
          <w:color w:val="000000" w:themeColor="text1"/>
          <w:szCs w:val="22"/>
        </w:rPr>
      </w:pPr>
      <w:r w:rsidRPr="004035A0">
        <w:rPr>
          <w:rFonts w:cstheme="minorHAnsi"/>
          <w:color w:val="000000" w:themeColor="text1"/>
          <w:szCs w:val="22"/>
        </w:rPr>
        <w:t xml:space="preserve">Clearly states the purpose using appropriate phrasing with action verbs aligned with the technique: </w:t>
      </w:r>
    </w:p>
    <w:p w14:paraId="253EF2E4" w14:textId="77777777" w:rsidR="004035A0" w:rsidRPr="004035A0" w:rsidRDefault="004035A0" w:rsidP="004035A0">
      <w:pPr>
        <w:numPr>
          <w:ilvl w:val="1"/>
          <w:numId w:val="10"/>
        </w:numPr>
        <w:contextualSpacing/>
        <w:rPr>
          <w:rFonts w:cstheme="minorHAnsi"/>
          <w:color w:val="000000" w:themeColor="text1"/>
          <w:szCs w:val="22"/>
        </w:rPr>
      </w:pPr>
      <w:r w:rsidRPr="004035A0">
        <w:rPr>
          <w:rFonts w:cstheme="minorHAnsi"/>
          <w:color w:val="000000" w:themeColor="text1"/>
          <w:szCs w:val="22"/>
        </w:rPr>
        <w:t>qualitative: explore; quantitative: examine.</w:t>
      </w:r>
    </w:p>
    <w:p w14:paraId="7AF8D21E" w14:textId="6F78DA2E" w:rsidR="004035A0" w:rsidRPr="004035A0" w:rsidRDefault="004035A0" w:rsidP="004035A0">
      <w:pPr>
        <w:numPr>
          <w:ilvl w:val="1"/>
          <w:numId w:val="10"/>
        </w:numPr>
        <w:contextualSpacing/>
        <w:rPr>
          <w:rFonts w:cstheme="minorHAnsi"/>
          <w:color w:val="000000" w:themeColor="text1"/>
          <w:szCs w:val="22"/>
        </w:rPr>
      </w:pPr>
      <w:r w:rsidRPr="004035A0">
        <w:rPr>
          <w:rFonts w:cstheme="minorHAnsi"/>
          <w:color w:val="000000" w:themeColor="text1"/>
          <w:szCs w:val="22"/>
        </w:rPr>
        <w:t>qualitative inquiry: explore perspectives/approaches/opinions</w:t>
      </w:r>
      <w:ins w:id="1" w:author="Dr. Ron Jones" w:date="2022-07-08T15:52:00Z">
        <w:r w:rsidR="002A6385">
          <w:rPr>
            <w:rFonts w:cstheme="minorHAnsi"/>
            <w:color w:val="000000" w:themeColor="text1"/>
            <w:szCs w:val="22"/>
          </w:rPr>
          <w:t xml:space="preserve">. </w:t>
        </w:r>
      </w:ins>
      <w:del w:id="2" w:author="Dr. Ron Jones" w:date="2022-07-08T15:52:00Z">
        <w:r w:rsidRPr="004035A0" w:rsidDel="002A6385">
          <w:rPr>
            <w:rFonts w:cstheme="minorHAnsi"/>
            <w:color w:val="000000" w:themeColor="text1"/>
            <w:szCs w:val="22"/>
          </w:rPr>
          <w:delText>; modified Delphi: forward-looking solutions.</w:delText>
        </w:r>
      </w:del>
    </w:p>
    <w:p w14:paraId="36A1B911" w14:textId="77777777" w:rsidR="004035A0" w:rsidRPr="004035A0" w:rsidRDefault="004035A0" w:rsidP="004035A0">
      <w:pPr>
        <w:numPr>
          <w:ilvl w:val="1"/>
          <w:numId w:val="10"/>
        </w:numPr>
        <w:contextualSpacing/>
        <w:rPr>
          <w:rFonts w:cstheme="minorHAnsi"/>
          <w:color w:val="000000" w:themeColor="text1"/>
          <w:szCs w:val="22"/>
        </w:rPr>
      </w:pPr>
      <w:r w:rsidRPr="004035A0">
        <w:rPr>
          <w:rFonts w:cstheme="minorHAnsi"/>
          <w:color w:val="000000" w:themeColor="text1"/>
          <w:szCs w:val="22"/>
        </w:rPr>
        <w:t xml:space="preserve">Example: The purpose of this qualitative inquiry project is to explore the perspectives of ____________ (who and where) regarding _____________(what). </w:t>
      </w:r>
    </w:p>
    <w:p w14:paraId="754597DD" w14:textId="77777777" w:rsidR="004035A0" w:rsidRPr="004035A0" w:rsidRDefault="004035A0" w:rsidP="004035A0">
      <w:pPr>
        <w:numPr>
          <w:ilvl w:val="0"/>
          <w:numId w:val="9"/>
        </w:numPr>
        <w:contextualSpacing/>
        <w:rPr>
          <w:rFonts w:cstheme="minorHAnsi"/>
          <w:color w:val="000000" w:themeColor="text1"/>
          <w:szCs w:val="22"/>
        </w:rPr>
      </w:pPr>
      <w:r w:rsidRPr="004035A0">
        <w:rPr>
          <w:rFonts w:cstheme="minorHAnsi"/>
          <w:color w:val="000000" w:themeColor="text1"/>
          <w:szCs w:val="22"/>
        </w:rPr>
        <w:t>Aligned with the Project Question; congruency of phrasing exists between the purpose and the project question.</w:t>
      </w:r>
    </w:p>
    <w:p w14:paraId="09DFFF8F" w14:textId="3ED7D46F" w:rsidR="004035A0" w:rsidRDefault="004035A0" w:rsidP="004035A0">
      <w:pPr>
        <w:numPr>
          <w:ilvl w:val="0"/>
          <w:numId w:val="9"/>
        </w:numPr>
        <w:contextualSpacing/>
        <w:rPr>
          <w:rFonts w:cstheme="minorHAnsi"/>
          <w:color w:val="000000" w:themeColor="text1"/>
          <w:szCs w:val="22"/>
        </w:rPr>
      </w:pPr>
      <w:r w:rsidRPr="004035A0">
        <w:rPr>
          <w:rFonts w:cstheme="minorHAnsi"/>
          <w:color w:val="000000" w:themeColor="text1"/>
          <w:szCs w:val="22"/>
        </w:rPr>
        <w:t>Denotes a well-defined, narrowed purpose that is manageable and feasible.</w:t>
      </w:r>
    </w:p>
    <w:p w14:paraId="78FD899A" w14:textId="77777777" w:rsidR="004035A0" w:rsidRPr="004035A0" w:rsidRDefault="004035A0" w:rsidP="004035A0">
      <w:pPr>
        <w:contextualSpacing/>
        <w:rPr>
          <w:rFonts w:cstheme="minorHAnsi"/>
          <w:color w:val="000000" w:themeColor="text1"/>
          <w:szCs w:val="22"/>
        </w:rPr>
      </w:pPr>
    </w:p>
    <w:p w14:paraId="7564BECD" w14:textId="77777777" w:rsidR="00907E0D" w:rsidRDefault="00985847" w:rsidP="00985847">
      <w:pPr>
        <w:pStyle w:val="Heading2"/>
      </w:pPr>
      <w:r w:rsidRPr="00985847">
        <w:t xml:space="preserve">Project Question (PQ) </w:t>
      </w:r>
    </w:p>
    <w:p w14:paraId="34F8BDC7" w14:textId="77777777" w:rsidR="00907E0D" w:rsidRPr="00907E0D" w:rsidRDefault="00907E0D" w:rsidP="00907E0D">
      <w:pPr>
        <w:numPr>
          <w:ilvl w:val="0"/>
          <w:numId w:val="11"/>
        </w:numPr>
        <w:contextualSpacing/>
        <w:rPr>
          <w:rFonts w:cstheme="minorHAnsi"/>
          <w:color w:val="000000" w:themeColor="text1"/>
          <w:szCs w:val="22"/>
        </w:rPr>
      </w:pPr>
      <w:r w:rsidRPr="00907E0D">
        <w:rPr>
          <w:rFonts w:cstheme="minorHAnsi"/>
          <w:color w:val="000000" w:themeColor="text1"/>
          <w:szCs w:val="22"/>
        </w:rPr>
        <w:t>Aligns with the purpose statement; congruency of phrasing is evident.</w:t>
      </w:r>
    </w:p>
    <w:p w14:paraId="45954625" w14:textId="77777777" w:rsidR="00907E0D" w:rsidRPr="00907E0D" w:rsidRDefault="00907E0D" w:rsidP="00907E0D">
      <w:pPr>
        <w:numPr>
          <w:ilvl w:val="0"/>
          <w:numId w:val="11"/>
        </w:numPr>
        <w:contextualSpacing/>
        <w:rPr>
          <w:rFonts w:cstheme="minorHAnsi"/>
          <w:color w:val="000000" w:themeColor="text1"/>
          <w:szCs w:val="22"/>
        </w:rPr>
      </w:pPr>
      <w:r w:rsidRPr="00907E0D">
        <w:rPr>
          <w:rFonts w:cstheme="minorHAnsi"/>
          <w:color w:val="000000" w:themeColor="text1"/>
          <w:szCs w:val="22"/>
        </w:rPr>
        <w:t>Aligns with the general and specific problems.</w:t>
      </w:r>
    </w:p>
    <w:p w14:paraId="0AB0E4E4" w14:textId="77777777" w:rsidR="00907E0D" w:rsidRPr="00907E0D" w:rsidRDefault="00907E0D" w:rsidP="00907E0D">
      <w:pPr>
        <w:numPr>
          <w:ilvl w:val="0"/>
          <w:numId w:val="11"/>
        </w:numPr>
        <w:contextualSpacing/>
        <w:rPr>
          <w:rFonts w:cstheme="minorHAnsi"/>
          <w:color w:val="000000" w:themeColor="text1"/>
          <w:szCs w:val="22"/>
        </w:rPr>
      </w:pPr>
      <w:r w:rsidRPr="00907E0D">
        <w:rPr>
          <w:rFonts w:cstheme="minorHAnsi"/>
          <w:color w:val="000000" w:themeColor="text1"/>
          <w:szCs w:val="22"/>
        </w:rPr>
        <w:t>Aligns with the gap in practice.</w:t>
      </w:r>
    </w:p>
    <w:p w14:paraId="3F49C470" w14:textId="77777777" w:rsidR="00907E0D" w:rsidRPr="00907E0D" w:rsidRDefault="00907E0D" w:rsidP="00907E0D">
      <w:pPr>
        <w:numPr>
          <w:ilvl w:val="0"/>
          <w:numId w:val="11"/>
        </w:numPr>
        <w:contextualSpacing/>
        <w:rPr>
          <w:rFonts w:cstheme="minorHAnsi"/>
          <w:color w:val="000000" w:themeColor="text1"/>
          <w:szCs w:val="22"/>
        </w:rPr>
      </w:pPr>
      <w:r w:rsidRPr="00907E0D">
        <w:rPr>
          <w:rFonts w:cstheme="minorHAnsi"/>
          <w:color w:val="000000" w:themeColor="text1"/>
          <w:szCs w:val="22"/>
        </w:rPr>
        <w:t>Structured correctly for the selected technique.</w:t>
      </w:r>
    </w:p>
    <w:p w14:paraId="0C01CCB7" w14:textId="77777777" w:rsidR="00907E0D" w:rsidRPr="00907E0D" w:rsidRDefault="00907E0D" w:rsidP="00907E0D">
      <w:pPr>
        <w:numPr>
          <w:ilvl w:val="0"/>
          <w:numId w:val="11"/>
        </w:numPr>
        <w:contextualSpacing/>
        <w:rPr>
          <w:rFonts w:cstheme="minorHAnsi"/>
          <w:color w:val="000000" w:themeColor="text1"/>
          <w:szCs w:val="22"/>
        </w:rPr>
      </w:pPr>
      <w:r w:rsidRPr="00907E0D">
        <w:rPr>
          <w:rFonts w:cstheme="minorHAnsi"/>
          <w:color w:val="000000" w:themeColor="text1"/>
          <w:szCs w:val="22"/>
        </w:rPr>
        <w:t>When answered, the gap in practice is informed, the purpose is fulfilled.</w:t>
      </w:r>
    </w:p>
    <w:p w14:paraId="3C173BA8" w14:textId="77777777" w:rsidR="00907E0D" w:rsidRPr="00907E0D" w:rsidRDefault="00907E0D" w:rsidP="00907E0D">
      <w:pPr>
        <w:numPr>
          <w:ilvl w:val="0"/>
          <w:numId w:val="11"/>
        </w:numPr>
        <w:contextualSpacing/>
        <w:rPr>
          <w:rFonts w:cstheme="minorHAnsi"/>
          <w:color w:val="000000" w:themeColor="text1"/>
          <w:szCs w:val="22"/>
        </w:rPr>
      </w:pPr>
      <w:r w:rsidRPr="00907E0D">
        <w:rPr>
          <w:rFonts w:cstheme="minorHAnsi"/>
          <w:color w:val="000000" w:themeColor="text1"/>
          <w:szCs w:val="22"/>
        </w:rPr>
        <w:t>Phrased as an open-ended question, beginning with “What,” NOT “How” or “Why.”</w:t>
      </w:r>
    </w:p>
    <w:p w14:paraId="62587831" w14:textId="77777777" w:rsidR="00907E0D" w:rsidRPr="00907E0D" w:rsidRDefault="00907E0D" w:rsidP="00907E0D">
      <w:pPr>
        <w:numPr>
          <w:ilvl w:val="0"/>
          <w:numId w:val="11"/>
        </w:numPr>
        <w:contextualSpacing/>
        <w:rPr>
          <w:rFonts w:cstheme="minorHAnsi"/>
          <w:color w:val="000000"/>
          <w:szCs w:val="22"/>
          <w:bdr w:val="none" w:sz="0" w:space="0" w:color="auto" w:frame="1"/>
        </w:rPr>
      </w:pPr>
      <w:r w:rsidRPr="00907E0D">
        <w:rPr>
          <w:rFonts w:cstheme="minorHAnsi"/>
          <w:color w:val="000000"/>
          <w:szCs w:val="22"/>
          <w:bdr w:val="none" w:sz="0" w:space="0" w:color="auto" w:frame="1"/>
        </w:rPr>
        <w:t>Representative of the data the learner is seeking to obtain.</w:t>
      </w:r>
    </w:p>
    <w:p w14:paraId="7707D9AC" w14:textId="77777777" w:rsidR="00907E0D" w:rsidRPr="00907E0D" w:rsidRDefault="00907E0D" w:rsidP="00907E0D">
      <w:pPr>
        <w:numPr>
          <w:ilvl w:val="0"/>
          <w:numId w:val="11"/>
        </w:numPr>
        <w:contextualSpacing/>
        <w:rPr>
          <w:rFonts w:cstheme="minorHAnsi"/>
          <w:color w:val="000000" w:themeColor="text1"/>
          <w:szCs w:val="22"/>
          <w:shd w:val="clear" w:color="auto" w:fill="FFFFFF"/>
        </w:rPr>
      </w:pPr>
      <w:r w:rsidRPr="00907E0D">
        <w:rPr>
          <w:rFonts w:cstheme="minorHAnsi"/>
          <w:color w:val="000000" w:themeColor="text1"/>
          <w:szCs w:val="22"/>
          <w:shd w:val="clear" w:color="auto" w:fill="FFFFFF"/>
        </w:rPr>
        <w:t>Structured correctly for the selected project technique.</w:t>
      </w:r>
    </w:p>
    <w:p w14:paraId="03368E94" w14:textId="77777777" w:rsidR="00907E0D" w:rsidRPr="00907E0D" w:rsidRDefault="00907E0D" w:rsidP="00907E0D">
      <w:pPr>
        <w:numPr>
          <w:ilvl w:val="0"/>
          <w:numId w:val="11"/>
        </w:numPr>
        <w:contextualSpacing/>
        <w:rPr>
          <w:rFonts w:cstheme="minorHAnsi"/>
          <w:color w:val="000000" w:themeColor="text1"/>
          <w:szCs w:val="22"/>
          <w:shd w:val="clear" w:color="auto" w:fill="FFFFFF"/>
        </w:rPr>
      </w:pPr>
      <w:r w:rsidRPr="00907E0D">
        <w:rPr>
          <w:rFonts w:cstheme="minorHAnsi"/>
          <w:color w:val="000000" w:themeColor="text1"/>
          <w:szCs w:val="22"/>
          <w:shd w:val="clear" w:color="auto" w:fill="FFFFFF"/>
        </w:rPr>
        <w:t>A singular narrow question(s), and not a compound question.</w:t>
      </w:r>
    </w:p>
    <w:p w14:paraId="5F08773D" w14:textId="77777777" w:rsidR="00907E0D" w:rsidRPr="00907E0D" w:rsidRDefault="00907E0D" w:rsidP="00907E0D">
      <w:pPr>
        <w:numPr>
          <w:ilvl w:val="0"/>
          <w:numId w:val="11"/>
        </w:numPr>
        <w:contextualSpacing/>
        <w:rPr>
          <w:rFonts w:cstheme="minorHAnsi"/>
          <w:color w:val="000000"/>
          <w:szCs w:val="22"/>
          <w:bdr w:val="none" w:sz="0" w:space="0" w:color="auto" w:frame="1"/>
        </w:rPr>
      </w:pPr>
      <w:r w:rsidRPr="00907E0D">
        <w:rPr>
          <w:rFonts w:cstheme="minorHAnsi"/>
          <w:color w:val="000000"/>
          <w:szCs w:val="22"/>
          <w:bdr w:val="none" w:sz="0" w:space="0" w:color="auto" w:frame="1"/>
        </w:rPr>
        <w:lastRenderedPageBreak/>
        <w:t>When answered, does not produce a list of responses. Example to AVOID: What are the best practices of leaders to improve employee satisfaction? A list of best practices would answer the project question</w:t>
      </w:r>
    </w:p>
    <w:p w14:paraId="62D35732" w14:textId="3B335F5F" w:rsidR="00907E0D" w:rsidRPr="00907E0D" w:rsidDel="002A6385" w:rsidRDefault="00907E0D" w:rsidP="00907E0D">
      <w:pPr>
        <w:numPr>
          <w:ilvl w:val="0"/>
          <w:numId w:val="11"/>
        </w:numPr>
        <w:contextualSpacing/>
        <w:rPr>
          <w:del w:id="3" w:author="Dr. Ron Jones" w:date="2022-07-08T15:52:00Z"/>
          <w:rFonts w:cstheme="minorHAnsi"/>
          <w:color w:val="000000"/>
          <w:szCs w:val="22"/>
          <w:bdr w:val="none" w:sz="0" w:space="0" w:color="auto" w:frame="1"/>
        </w:rPr>
      </w:pPr>
      <w:del w:id="4" w:author="Dr. Ron Jones" w:date="2022-07-08T15:52:00Z">
        <w:r w:rsidRPr="00907E0D" w:rsidDel="002A6385">
          <w:rPr>
            <w:rFonts w:cstheme="minorHAnsi"/>
            <w:color w:val="000000" w:themeColor="text1"/>
            <w:szCs w:val="22"/>
            <w:shd w:val="clear" w:color="auto" w:fill="FFFFFF"/>
          </w:rPr>
          <w:delText>NOTE: modified Delphi and Critical Incident Technique (CIT) have sub-questions: For modified Delphi you will always have two project questions and the second question will have two subs-questions based upon how consensus is to be evaluated. For CIT you will have a singular PQ with two sub-questions for favorable and unfavorable outcomes.</w:delText>
        </w:r>
      </w:del>
    </w:p>
    <w:p w14:paraId="779DA5CB" w14:textId="3CDE8A84" w:rsidR="005F4329" w:rsidRDefault="00985847" w:rsidP="00985847">
      <w:pPr>
        <w:pStyle w:val="Heading2"/>
      </w:pPr>
      <w:del w:id="5" w:author="Dr. Ron Jones" w:date="2022-07-08T15:52:00Z">
        <w:r w:rsidRPr="00985847" w:rsidDel="002A6385">
          <w:delText xml:space="preserve"> </w:delText>
        </w:r>
      </w:del>
      <w:r w:rsidR="00870BE6" w:rsidRPr="00870BE6">
        <w:t>Data Collection</w:t>
      </w:r>
    </w:p>
    <w:p w14:paraId="590F18CC" w14:textId="77777777" w:rsidR="00876C58" w:rsidRPr="00421EEE" w:rsidRDefault="00876C58" w:rsidP="00876C58">
      <w:pPr>
        <w:pStyle w:val="Heading3"/>
        <w:rPr>
          <w:rFonts w:eastAsiaTheme="majorEastAsia"/>
        </w:rPr>
      </w:pPr>
      <w:r w:rsidRPr="00421EEE">
        <w:rPr>
          <w:rFonts w:eastAsiaTheme="majorEastAsia"/>
        </w:rPr>
        <w:t>Sampling</w:t>
      </w:r>
    </w:p>
    <w:p w14:paraId="1363E07B" w14:textId="77777777" w:rsidR="007A069F" w:rsidRPr="007A069F" w:rsidRDefault="007A069F" w:rsidP="007A069F">
      <w:pPr>
        <w:numPr>
          <w:ilvl w:val="0"/>
          <w:numId w:val="11"/>
        </w:numPr>
        <w:contextualSpacing/>
        <w:rPr>
          <w:rFonts w:cstheme="minorHAnsi"/>
          <w:color w:val="000000" w:themeColor="text1"/>
          <w:szCs w:val="22"/>
        </w:rPr>
      </w:pPr>
      <w:r w:rsidRPr="007A069F">
        <w:rPr>
          <w:rFonts w:cstheme="minorHAnsi"/>
          <w:color w:val="000000" w:themeColor="text1"/>
          <w:szCs w:val="22"/>
        </w:rPr>
        <w:t>Is cited support provided for all protocols identified and justified?</w:t>
      </w:r>
    </w:p>
    <w:p w14:paraId="79A778A4" w14:textId="77777777" w:rsidR="007A069F" w:rsidRPr="007A069F" w:rsidRDefault="007A069F" w:rsidP="007A069F">
      <w:pPr>
        <w:numPr>
          <w:ilvl w:val="0"/>
          <w:numId w:val="11"/>
        </w:numPr>
        <w:contextualSpacing/>
        <w:rPr>
          <w:rFonts w:cstheme="minorHAnsi"/>
          <w:color w:val="000000" w:themeColor="text1"/>
          <w:szCs w:val="22"/>
        </w:rPr>
      </w:pPr>
      <w:r w:rsidRPr="007A069F">
        <w:rPr>
          <w:rFonts w:cstheme="minorHAnsi"/>
          <w:color w:val="000000" w:themeColor="text1"/>
          <w:szCs w:val="22"/>
        </w:rPr>
        <w:t>Is the specific sampling strategy stated and described, and does it align with the project technique and Programs of Research document (See table in document)?</w:t>
      </w:r>
    </w:p>
    <w:p w14:paraId="28CC2C7E" w14:textId="4C99E48B" w:rsidR="007A069F" w:rsidRDefault="007A069F" w:rsidP="007A069F">
      <w:pPr>
        <w:numPr>
          <w:ilvl w:val="0"/>
          <w:numId w:val="11"/>
        </w:numPr>
        <w:contextualSpacing/>
        <w:rPr>
          <w:rFonts w:cstheme="minorHAnsi"/>
          <w:color w:val="000000" w:themeColor="text1"/>
          <w:szCs w:val="22"/>
        </w:rPr>
      </w:pPr>
      <w:r w:rsidRPr="007A069F">
        <w:rPr>
          <w:rFonts w:cstheme="minorHAnsi"/>
          <w:color w:val="000000" w:themeColor="text1"/>
          <w:szCs w:val="22"/>
        </w:rPr>
        <w:t>Avoids the use of the term research.  Capstone projects allow for a study, which is a project technique.  Research is done in dissertations, which use a methodology.</w:t>
      </w:r>
    </w:p>
    <w:p w14:paraId="46E19824" w14:textId="77777777" w:rsidR="007A069F" w:rsidRPr="007A069F" w:rsidRDefault="007A069F" w:rsidP="007A069F">
      <w:pPr>
        <w:contextualSpacing/>
        <w:rPr>
          <w:rFonts w:cstheme="minorHAnsi"/>
          <w:color w:val="000000" w:themeColor="text1"/>
          <w:szCs w:val="22"/>
        </w:rPr>
      </w:pPr>
    </w:p>
    <w:p w14:paraId="4F04349C" w14:textId="3A0248EA" w:rsidR="00870BE6" w:rsidRDefault="00F93A01" w:rsidP="00F93A01">
      <w:pPr>
        <w:pStyle w:val="Heading3"/>
      </w:pPr>
      <w:r w:rsidRPr="00F93A01">
        <w:t>Recruitment</w:t>
      </w:r>
    </w:p>
    <w:p w14:paraId="4FFFDB99" w14:textId="77777777" w:rsidR="00B006EB" w:rsidRPr="00B006EB" w:rsidRDefault="00B006EB" w:rsidP="00B006EB">
      <w:pPr>
        <w:numPr>
          <w:ilvl w:val="0"/>
          <w:numId w:val="11"/>
        </w:numPr>
        <w:contextualSpacing/>
        <w:rPr>
          <w:rFonts w:cstheme="minorHAnsi"/>
          <w:color w:val="000000" w:themeColor="text1"/>
          <w:szCs w:val="22"/>
        </w:rPr>
      </w:pPr>
      <w:r w:rsidRPr="00B006EB">
        <w:rPr>
          <w:rFonts w:cstheme="minorHAnsi"/>
          <w:color w:val="000000" w:themeColor="text1"/>
          <w:szCs w:val="22"/>
        </w:rPr>
        <w:t>Is there a discussion on why these participants were chosen, what inclusion/exclusion criteria the learner is considering in this process, what is the screening process, were site permissions obtained, is a third-party recruiting company being used, et cetera?</w:t>
      </w:r>
    </w:p>
    <w:p w14:paraId="259853BA" w14:textId="77777777" w:rsidR="00B006EB" w:rsidRPr="00B006EB" w:rsidRDefault="00B006EB" w:rsidP="00B006EB">
      <w:pPr>
        <w:numPr>
          <w:ilvl w:val="0"/>
          <w:numId w:val="11"/>
        </w:numPr>
        <w:contextualSpacing/>
        <w:rPr>
          <w:rFonts w:cstheme="minorHAnsi"/>
          <w:color w:val="000000" w:themeColor="text1"/>
          <w:szCs w:val="22"/>
        </w:rPr>
      </w:pPr>
      <w:r w:rsidRPr="00B006EB">
        <w:rPr>
          <w:rFonts w:cstheme="minorHAnsi"/>
          <w:color w:val="000000" w:themeColor="text1"/>
          <w:szCs w:val="22"/>
        </w:rPr>
        <w:t xml:space="preserve">How the participants will be identified, by what means will they be contacted, how will they be interviewed or surveyed, how much of their time is needed, if interviewing, where will they be interviewed. </w:t>
      </w:r>
    </w:p>
    <w:p w14:paraId="5FD0C38F" w14:textId="77777777" w:rsidR="00B006EB" w:rsidRPr="00B006EB" w:rsidRDefault="00B006EB" w:rsidP="00B006EB">
      <w:pPr>
        <w:numPr>
          <w:ilvl w:val="0"/>
          <w:numId w:val="11"/>
        </w:numPr>
        <w:contextualSpacing/>
        <w:rPr>
          <w:rFonts w:cstheme="minorHAnsi"/>
          <w:color w:val="000000" w:themeColor="text1"/>
          <w:szCs w:val="22"/>
        </w:rPr>
      </w:pPr>
      <w:r w:rsidRPr="00B006EB">
        <w:rPr>
          <w:rFonts w:cstheme="minorHAnsi"/>
          <w:color w:val="000000" w:themeColor="text1"/>
          <w:szCs w:val="22"/>
        </w:rPr>
        <w:t xml:space="preserve">Details of how participants will be sourced – recruitment forms, interactions with third-party provider, if snowballing (seeding and mitigate risks and the referral protocols). </w:t>
      </w:r>
    </w:p>
    <w:p w14:paraId="66EB3F9B" w14:textId="058BE64D" w:rsidR="00B006EB" w:rsidRDefault="00B006EB" w:rsidP="00B006EB">
      <w:pPr>
        <w:numPr>
          <w:ilvl w:val="0"/>
          <w:numId w:val="11"/>
        </w:numPr>
        <w:contextualSpacing/>
        <w:rPr>
          <w:rFonts w:cstheme="minorHAnsi"/>
          <w:color w:val="000000" w:themeColor="text1"/>
          <w:szCs w:val="22"/>
        </w:rPr>
      </w:pPr>
      <w:r w:rsidRPr="00B006EB">
        <w:rPr>
          <w:rFonts w:cstheme="minorHAnsi"/>
          <w:color w:val="000000" w:themeColor="text1"/>
          <w:szCs w:val="22"/>
        </w:rPr>
        <w:t>Avoids the use of the term research.  Capstone projects allow for a study, which is a project technique. Research is done in dissertations, which use a methodology.</w:t>
      </w:r>
    </w:p>
    <w:p w14:paraId="630EBCE9" w14:textId="77777777" w:rsidR="00B006EB" w:rsidRPr="00B006EB" w:rsidRDefault="00B006EB" w:rsidP="00B006EB">
      <w:pPr>
        <w:contextualSpacing/>
        <w:rPr>
          <w:rFonts w:cstheme="minorHAnsi"/>
          <w:color w:val="000000" w:themeColor="text1"/>
          <w:szCs w:val="22"/>
        </w:rPr>
      </w:pPr>
    </w:p>
    <w:p w14:paraId="04B4171F" w14:textId="62124899" w:rsidR="00F93A01" w:rsidRDefault="00D01B6E" w:rsidP="00F94010">
      <w:pPr>
        <w:pStyle w:val="Heading3"/>
      </w:pPr>
      <w:r w:rsidRPr="00D01B6E">
        <w:t>Data Collection Plan</w:t>
      </w:r>
    </w:p>
    <w:p w14:paraId="7FEEFF78" w14:textId="77777777" w:rsidR="009078CC" w:rsidRPr="009078CC" w:rsidRDefault="009078CC" w:rsidP="009078CC">
      <w:pPr>
        <w:numPr>
          <w:ilvl w:val="0"/>
          <w:numId w:val="11"/>
        </w:numPr>
        <w:contextualSpacing/>
        <w:rPr>
          <w:rFonts w:cstheme="minorHAnsi"/>
          <w:color w:val="000000" w:themeColor="text1"/>
          <w:szCs w:val="22"/>
        </w:rPr>
      </w:pPr>
      <w:r w:rsidRPr="009078CC">
        <w:rPr>
          <w:rFonts w:cstheme="minorHAnsi"/>
          <w:color w:val="000000" w:themeColor="text1"/>
          <w:szCs w:val="22"/>
        </w:rPr>
        <w:t>Discusses the process used to collect data (i.e., virtual interviews, surveys, secondary data, phone, et cetera).</w:t>
      </w:r>
    </w:p>
    <w:p w14:paraId="0ECB9F66" w14:textId="13B6120E" w:rsidR="009078CC" w:rsidRPr="009078CC" w:rsidRDefault="009078CC" w:rsidP="009078CC">
      <w:pPr>
        <w:numPr>
          <w:ilvl w:val="0"/>
          <w:numId w:val="11"/>
        </w:numPr>
        <w:contextualSpacing/>
        <w:rPr>
          <w:rFonts w:cstheme="minorHAnsi"/>
          <w:color w:val="000000" w:themeColor="text1"/>
          <w:szCs w:val="22"/>
        </w:rPr>
      </w:pPr>
      <w:r w:rsidRPr="009078CC">
        <w:rPr>
          <w:rFonts w:cstheme="minorHAnsi"/>
          <w:color w:val="000000" w:themeColor="text1"/>
          <w:szCs w:val="22"/>
        </w:rPr>
        <w:t>Provide</w:t>
      </w:r>
      <w:r w:rsidR="00301087">
        <w:rPr>
          <w:rFonts w:cstheme="minorHAnsi"/>
          <w:color w:val="000000" w:themeColor="text1"/>
          <w:szCs w:val="22"/>
        </w:rPr>
        <w:t>s</w:t>
      </w:r>
      <w:r w:rsidRPr="009078CC">
        <w:rPr>
          <w:rFonts w:cstheme="minorHAnsi"/>
          <w:color w:val="000000" w:themeColor="text1"/>
          <w:szCs w:val="22"/>
        </w:rPr>
        <w:t xml:space="preserve"> the key steps involved in collecting data for your study based on the technique you will use.</w:t>
      </w:r>
    </w:p>
    <w:p w14:paraId="34AEC8D3" w14:textId="77777777" w:rsidR="009078CC" w:rsidRPr="009078CC" w:rsidRDefault="009078CC" w:rsidP="009078CC">
      <w:pPr>
        <w:numPr>
          <w:ilvl w:val="0"/>
          <w:numId w:val="11"/>
        </w:numPr>
        <w:contextualSpacing/>
        <w:rPr>
          <w:rFonts w:cstheme="minorHAnsi"/>
          <w:color w:val="000000" w:themeColor="text1"/>
          <w:szCs w:val="22"/>
        </w:rPr>
      </w:pPr>
      <w:r w:rsidRPr="009078CC">
        <w:rPr>
          <w:rFonts w:cstheme="minorHAnsi"/>
          <w:color w:val="000000" w:themeColor="text1"/>
          <w:szCs w:val="22"/>
        </w:rPr>
        <w:t xml:space="preserve">Is data sufficient to answer the project questions? </w:t>
      </w:r>
    </w:p>
    <w:p w14:paraId="7277FB42" w14:textId="3E91A0E5" w:rsidR="009078CC" w:rsidRDefault="005C091F" w:rsidP="005C091F">
      <w:pPr>
        <w:pStyle w:val="Heading3"/>
      </w:pPr>
      <w:r w:rsidRPr="005C091F">
        <w:t>Data Analysis</w:t>
      </w:r>
    </w:p>
    <w:p w14:paraId="7C9F3F61" w14:textId="77777777" w:rsidR="00BD5191" w:rsidRPr="00BD5191" w:rsidRDefault="00BD5191" w:rsidP="00BD5191">
      <w:pPr>
        <w:numPr>
          <w:ilvl w:val="0"/>
          <w:numId w:val="11"/>
        </w:numPr>
        <w:contextualSpacing/>
        <w:rPr>
          <w:rFonts w:cstheme="minorHAnsi"/>
          <w:color w:val="000000" w:themeColor="text1"/>
          <w:szCs w:val="22"/>
        </w:rPr>
      </w:pPr>
      <w:r w:rsidRPr="00BD5191">
        <w:rPr>
          <w:rFonts w:cstheme="minorHAnsi"/>
          <w:color w:val="000000" w:themeColor="text1"/>
          <w:szCs w:val="22"/>
        </w:rPr>
        <w:t xml:space="preserve">The plan makes clear how the data will be used.  Evidence of familiarity with the data process (i.e., reviewing all transcripts or documents, organizing information, ensure the transcripts are accurate, listening to the recordings, survey responses are complete, et cetera).  </w:t>
      </w:r>
    </w:p>
    <w:p w14:paraId="044F6FBE" w14:textId="77777777" w:rsidR="00BD5191" w:rsidRPr="00BD5191" w:rsidRDefault="00BD5191" w:rsidP="00BD5191">
      <w:pPr>
        <w:numPr>
          <w:ilvl w:val="0"/>
          <w:numId w:val="11"/>
        </w:numPr>
        <w:contextualSpacing/>
        <w:rPr>
          <w:rFonts w:cstheme="minorHAnsi"/>
          <w:color w:val="000000" w:themeColor="text1"/>
          <w:szCs w:val="22"/>
        </w:rPr>
      </w:pPr>
      <w:r w:rsidRPr="00BD5191">
        <w:rPr>
          <w:rFonts w:cstheme="minorHAnsi"/>
          <w:color w:val="000000" w:themeColor="text1"/>
          <w:szCs w:val="22"/>
        </w:rPr>
        <w:t>Does the learner base their data analysis plan on a qualitative data analysis expert’s approach?</w:t>
      </w:r>
    </w:p>
    <w:p w14:paraId="767E771B" w14:textId="77777777" w:rsidR="00BD5191" w:rsidRPr="00BD5191" w:rsidRDefault="00BD5191" w:rsidP="00BD5191">
      <w:pPr>
        <w:numPr>
          <w:ilvl w:val="0"/>
          <w:numId w:val="11"/>
        </w:numPr>
        <w:contextualSpacing/>
        <w:rPr>
          <w:rFonts w:cstheme="minorHAnsi"/>
          <w:color w:val="000000" w:themeColor="text1"/>
          <w:szCs w:val="22"/>
        </w:rPr>
      </w:pPr>
      <w:r w:rsidRPr="00BD5191">
        <w:rPr>
          <w:rFonts w:cstheme="minorHAnsi"/>
          <w:color w:val="000000" w:themeColor="text1"/>
          <w:szCs w:val="22"/>
        </w:rPr>
        <w:t xml:space="preserve">Does the learner lay out the plan from start to finish, detailing each step? </w:t>
      </w:r>
    </w:p>
    <w:p w14:paraId="6CAC31A7" w14:textId="77777777" w:rsidR="00BD5191" w:rsidRPr="00BD5191" w:rsidRDefault="00BD5191" w:rsidP="00BD5191">
      <w:pPr>
        <w:numPr>
          <w:ilvl w:val="0"/>
          <w:numId w:val="11"/>
        </w:numPr>
        <w:contextualSpacing/>
        <w:rPr>
          <w:rFonts w:cstheme="minorHAnsi"/>
          <w:color w:val="000000" w:themeColor="text1"/>
          <w:szCs w:val="22"/>
        </w:rPr>
      </w:pPr>
      <w:r w:rsidRPr="00BD5191">
        <w:rPr>
          <w:rFonts w:cstheme="minorHAnsi"/>
          <w:color w:val="000000" w:themeColor="text1"/>
          <w:szCs w:val="22"/>
        </w:rPr>
        <w:lastRenderedPageBreak/>
        <w:t xml:space="preserve">Does the learner convey an understanding technique? </w:t>
      </w:r>
    </w:p>
    <w:p w14:paraId="24F9D4C5" w14:textId="77777777" w:rsidR="00BD5191" w:rsidRPr="00BD5191" w:rsidRDefault="00BD5191" w:rsidP="00BD5191">
      <w:pPr>
        <w:numPr>
          <w:ilvl w:val="0"/>
          <w:numId w:val="11"/>
        </w:numPr>
        <w:contextualSpacing/>
        <w:rPr>
          <w:rFonts w:cstheme="minorHAnsi"/>
          <w:color w:val="000000" w:themeColor="text1"/>
          <w:szCs w:val="22"/>
        </w:rPr>
      </w:pPr>
      <w:r w:rsidRPr="00BD5191">
        <w:rPr>
          <w:rFonts w:cstheme="minorHAnsi"/>
          <w:color w:val="000000" w:themeColor="text1"/>
          <w:szCs w:val="22"/>
        </w:rPr>
        <w:t>Does the learner recognize that they will be interpreting the data, yet have a plan to mitigate their personal bias/worldview?</w:t>
      </w:r>
    </w:p>
    <w:p w14:paraId="1F646235" w14:textId="77777777" w:rsidR="00BD5191" w:rsidRPr="00BD5191" w:rsidRDefault="00BD5191" w:rsidP="00BD5191">
      <w:pPr>
        <w:numPr>
          <w:ilvl w:val="0"/>
          <w:numId w:val="11"/>
        </w:numPr>
        <w:contextualSpacing/>
        <w:rPr>
          <w:rFonts w:cstheme="minorHAnsi"/>
          <w:color w:val="000000" w:themeColor="text1"/>
          <w:szCs w:val="22"/>
        </w:rPr>
      </w:pPr>
      <w:r w:rsidRPr="00BD5191">
        <w:rPr>
          <w:rFonts w:cstheme="minorHAnsi"/>
          <w:color w:val="000000" w:themeColor="text1"/>
          <w:szCs w:val="22"/>
        </w:rPr>
        <w:t>Is the data analysis plan contextualized to the nature of the data and project questions?</w:t>
      </w:r>
    </w:p>
    <w:p w14:paraId="73D63AEB" w14:textId="27334BE5" w:rsidR="00BD5191" w:rsidRDefault="00D15505" w:rsidP="00D15505">
      <w:pPr>
        <w:pStyle w:val="Heading2"/>
      </w:pPr>
      <w:r w:rsidRPr="00D15505">
        <w:t xml:space="preserve">Trustworthiness  </w:t>
      </w:r>
    </w:p>
    <w:p w14:paraId="28C8ED01" w14:textId="77777777" w:rsidR="00CB64BF" w:rsidRPr="00CB64BF" w:rsidRDefault="00CB64BF" w:rsidP="00CB64BF">
      <w:pPr>
        <w:numPr>
          <w:ilvl w:val="0"/>
          <w:numId w:val="11"/>
        </w:numPr>
        <w:contextualSpacing/>
        <w:rPr>
          <w:rFonts w:cstheme="minorHAnsi"/>
          <w:color w:val="000000" w:themeColor="text1"/>
          <w:szCs w:val="22"/>
        </w:rPr>
      </w:pPr>
      <w:r w:rsidRPr="00CB64BF">
        <w:rPr>
          <w:rFonts w:cstheme="minorHAnsi"/>
          <w:color w:val="000000" w:themeColor="text1"/>
          <w:szCs w:val="22"/>
        </w:rPr>
        <w:t>Credibility: member checking, analysis of quotes, and/or thick description of data.  </w:t>
      </w:r>
    </w:p>
    <w:p w14:paraId="3F39074B" w14:textId="77777777" w:rsidR="00CB64BF" w:rsidRPr="00CB64BF" w:rsidRDefault="00CB64BF" w:rsidP="00CB64BF">
      <w:pPr>
        <w:numPr>
          <w:ilvl w:val="0"/>
          <w:numId w:val="11"/>
        </w:numPr>
        <w:contextualSpacing/>
        <w:rPr>
          <w:rFonts w:cstheme="minorHAnsi"/>
          <w:color w:val="000000" w:themeColor="text1"/>
          <w:szCs w:val="22"/>
        </w:rPr>
      </w:pPr>
      <w:r w:rsidRPr="00CB64BF">
        <w:rPr>
          <w:rFonts w:cstheme="minorHAnsi"/>
          <w:color w:val="000000" w:themeColor="text1"/>
          <w:szCs w:val="22"/>
        </w:rPr>
        <w:t>Dependability: rich description of project technique and/or audit trail.</w:t>
      </w:r>
    </w:p>
    <w:p w14:paraId="09D9B07A" w14:textId="77777777" w:rsidR="00CB64BF" w:rsidRPr="00CB64BF" w:rsidRDefault="00CB64BF" w:rsidP="00CB64BF">
      <w:pPr>
        <w:numPr>
          <w:ilvl w:val="0"/>
          <w:numId w:val="11"/>
        </w:numPr>
        <w:contextualSpacing/>
        <w:rPr>
          <w:rFonts w:cstheme="minorHAnsi"/>
          <w:color w:val="000000" w:themeColor="text1"/>
          <w:szCs w:val="22"/>
        </w:rPr>
      </w:pPr>
      <w:r w:rsidRPr="00CB64BF">
        <w:rPr>
          <w:rFonts w:cstheme="minorHAnsi"/>
          <w:color w:val="000000" w:themeColor="text1"/>
          <w:szCs w:val="22"/>
        </w:rPr>
        <w:t>Confirmability: coding details and/or audit trail.</w:t>
      </w:r>
    </w:p>
    <w:p w14:paraId="7F53DED4" w14:textId="77777777" w:rsidR="00CB64BF" w:rsidRPr="00CB64BF" w:rsidRDefault="00CB64BF" w:rsidP="00CB64BF">
      <w:pPr>
        <w:numPr>
          <w:ilvl w:val="0"/>
          <w:numId w:val="11"/>
        </w:numPr>
        <w:contextualSpacing/>
        <w:rPr>
          <w:rFonts w:cstheme="minorHAnsi"/>
          <w:color w:val="000000" w:themeColor="text1"/>
          <w:szCs w:val="22"/>
        </w:rPr>
      </w:pPr>
      <w:r w:rsidRPr="00CB64BF">
        <w:rPr>
          <w:rFonts w:cstheme="minorHAnsi"/>
          <w:color w:val="000000" w:themeColor="text1"/>
          <w:szCs w:val="22"/>
        </w:rPr>
        <w:t>Transferability: sufficient sampling strategy, data saturation, and/or audit trail.</w:t>
      </w:r>
    </w:p>
    <w:p w14:paraId="75F352BA" w14:textId="77777777" w:rsidR="00D15505" w:rsidRPr="00D15505" w:rsidRDefault="00D15505" w:rsidP="00D15505">
      <w:pPr>
        <w:pStyle w:val="BodyText"/>
      </w:pPr>
    </w:p>
    <w:sectPr w:rsidR="00D15505" w:rsidRPr="00D15505" w:rsidSect="0061233D">
      <w:headerReference w:type="default"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CE3E0" w14:textId="77777777" w:rsidR="00574A54" w:rsidRDefault="00574A54">
      <w:r>
        <w:separator/>
      </w:r>
    </w:p>
  </w:endnote>
  <w:endnote w:type="continuationSeparator" w:id="0">
    <w:p w14:paraId="333A6F07" w14:textId="77777777" w:rsidR="00574A54" w:rsidRDefault="0057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1957A" w14:textId="33B17C1B" w:rsidR="0019353A" w:rsidRPr="009E5038" w:rsidRDefault="0019353A" w:rsidP="0019353A">
    <w:pPr>
      <w:pStyle w:val="Footer"/>
      <w:pBdr>
        <w:top w:val="single" w:sz="12" w:space="3" w:color="808080"/>
      </w:pBdr>
      <w:tabs>
        <w:tab w:val="clear" w:pos="4320"/>
        <w:tab w:val="clear" w:pos="8640"/>
        <w:tab w:val="right" w:pos="9360"/>
      </w:tabs>
      <w:jc w:val="right"/>
    </w:pPr>
    <w:r w:rsidRPr="009E5038">
      <w:rPr>
        <w:rStyle w:val="PageNumber"/>
      </w:rPr>
      <w:fldChar w:fldCharType="begin"/>
    </w:r>
    <w:r w:rsidRPr="009E5038">
      <w:rPr>
        <w:rStyle w:val="PageNumber"/>
      </w:rPr>
      <w:instrText xml:space="preserve"> PAGE </w:instrText>
    </w:r>
    <w:r w:rsidRPr="009E5038">
      <w:rPr>
        <w:rStyle w:val="PageNumber"/>
      </w:rPr>
      <w:fldChar w:fldCharType="separate"/>
    </w:r>
    <w:r w:rsidR="0030779C">
      <w:rPr>
        <w:rStyle w:val="PageNumber"/>
        <w:noProof/>
      </w:rPr>
      <w:t>1</w:t>
    </w:r>
    <w:r w:rsidRPr="009E5038">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BAC87" w14:textId="5EACDFB0" w:rsidR="0019353A" w:rsidRPr="009E5038" w:rsidRDefault="0019353A" w:rsidP="0019353A">
    <w:pPr>
      <w:pStyle w:val="Footer"/>
      <w:pBdr>
        <w:top w:val="single" w:sz="12" w:space="3" w:color="808080"/>
      </w:pBdr>
      <w:tabs>
        <w:tab w:val="clear" w:pos="4320"/>
        <w:tab w:val="clear" w:pos="8640"/>
        <w:tab w:val="right" w:pos="9360"/>
      </w:tabs>
      <w:jc w:val="right"/>
    </w:pPr>
    <w:r w:rsidRPr="009E5038">
      <w:rPr>
        <w:rStyle w:val="PageNumber"/>
      </w:rPr>
      <w:fldChar w:fldCharType="begin"/>
    </w:r>
    <w:r w:rsidRPr="009E5038">
      <w:rPr>
        <w:rStyle w:val="PageNumber"/>
      </w:rPr>
      <w:instrText xml:space="preserve"> PAGE </w:instrText>
    </w:r>
    <w:r w:rsidRPr="009E5038">
      <w:rPr>
        <w:rStyle w:val="PageNumber"/>
      </w:rPr>
      <w:fldChar w:fldCharType="separate"/>
    </w:r>
    <w:r w:rsidR="008B461A">
      <w:rPr>
        <w:rStyle w:val="PageNumber"/>
        <w:noProof/>
      </w:rPr>
      <w:t>1</w:t>
    </w:r>
    <w:r w:rsidRPr="009E503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DDC5A" w14:textId="77777777" w:rsidR="00574A54" w:rsidRDefault="00574A54">
      <w:r>
        <w:separator/>
      </w:r>
    </w:p>
  </w:footnote>
  <w:footnote w:type="continuationSeparator" w:id="0">
    <w:p w14:paraId="7A55313D" w14:textId="77777777" w:rsidR="00574A54" w:rsidRDefault="0057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B7574" w14:textId="539C6005" w:rsidR="008B461A" w:rsidRDefault="008B461A" w:rsidP="008B461A">
    <w:pPr>
      <w:pStyle w:val="Header"/>
      <w:pBdr>
        <w:bottom w:val="single" w:sz="12" w:space="3" w:color="808080"/>
      </w:pBdr>
      <w:tabs>
        <w:tab w:val="clear" w:pos="4320"/>
        <w:tab w:val="clear" w:pos="8640"/>
        <w:tab w:val="right" w:pos="9360"/>
      </w:tabs>
    </w:pPr>
    <w:r>
      <w:rPr>
        <w:noProof/>
      </w:rPr>
      <w:drawing>
        <wp:inline distT="0" distB="0" distL="0" distR="0" wp14:anchorId="5635B543" wp14:editId="6577A82D">
          <wp:extent cx="1783715" cy="378460"/>
          <wp:effectExtent l="0" t="0" r="6985" b="2540"/>
          <wp:docPr id="16" name="Picture 16" descr="Capella University"/>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3715" cy="378460"/>
                  </a:xfrm>
                  <a:prstGeom prst="rect">
                    <a:avLst/>
                  </a:prstGeom>
                </pic:spPr>
              </pic:pic>
            </a:graphicData>
          </a:graphic>
        </wp:inline>
      </w:drawing>
    </w:r>
    <w:r>
      <w:tab/>
    </w:r>
  </w:p>
  <w:p w14:paraId="6CF18D28" w14:textId="620A1BDA" w:rsidR="0019353A" w:rsidRPr="008B461A" w:rsidRDefault="0019353A" w:rsidP="008B46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EA7C0" w14:textId="4F27D6FC" w:rsidR="0019353A" w:rsidRDefault="004A7575" w:rsidP="0019353A">
    <w:pPr>
      <w:pStyle w:val="Header"/>
      <w:pBdr>
        <w:bottom w:val="single" w:sz="12" w:space="3" w:color="808080"/>
      </w:pBdr>
      <w:tabs>
        <w:tab w:val="clear" w:pos="4320"/>
        <w:tab w:val="clear" w:pos="8640"/>
        <w:tab w:val="right" w:pos="9360"/>
      </w:tabs>
    </w:pPr>
    <w:r>
      <w:rPr>
        <w:noProof/>
      </w:rPr>
      <w:drawing>
        <wp:inline distT="0" distB="0" distL="0" distR="0" wp14:anchorId="466F6F77" wp14:editId="3C1413FA">
          <wp:extent cx="1783715" cy="378460"/>
          <wp:effectExtent l="0" t="0" r="6985" b="2540"/>
          <wp:docPr id="17" name="Picture 17" descr="Capella University"/>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83715" cy="378460"/>
                  </a:xfrm>
                  <a:prstGeom prst="rect">
                    <a:avLst/>
                  </a:prstGeom>
                </pic:spPr>
              </pic:pic>
            </a:graphicData>
          </a:graphic>
        </wp:inline>
      </w:drawing>
    </w:r>
    <w:r w:rsidR="0019353A">
      <w:tab/>
    </w:r>
    <w:r w:rsidR="0019353A" w:rsidRPr="0019353A">
      <w:rPr>
        <w:b/>
        <w:color w:val="808080"/>
        <w:sz w:val="28"/>
        <w:szCs w:val="28"/>
      </w:rPr>
      <w:t>Remove or Replace: Header Is Not Doc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787"/>
    <w:multiLevelType w:val="hybridMultilevel"/>
    <w:tmpl w:val="D41EFABE"/>
    <w:lvl w:ilvl="0" w:tplc="2F286F5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D178E"/>
    <w:multiLevelType w:val="hybridMultilevel"/>
    <w:tmpl w:val="D1AEBA86"/>
    <w:lvl w:ilvl="0" w:tplc="2F286F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27E2C"/>
    <w:multiLevelType w:val="hybridMultilevel"/>
    <w:tmpl w:val="6CC42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492AC9"/>
    <w:multiLevelType w:val="hybridMultilevel"/>
    <w:tmpl w:val="3762FA60"/>
    <w:lvl w:ilvl="0" w:tplc="2F286F5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F5D65"/>
    <w:multiLevelType w:val="hybridMultilevel"/>
    <w:tmpl w:val="534AC6CE"/>
    <w:lvl w:ilvl="0" w:tplc="2F286F58">
      <w:start w:val="1"/>
      <w:numFmt w:val="bullet"/>
      <w:lvlText w:val=""/>
      <w:lvlJc w:val="left"/>
      <w:pPr>
        <w:ind w:left="720" w:hanging="360"/>
      </w:pPr>
      <w:rPr>
        <w:rFonts w:ascii="Symbol" w:hAnsi="Symbol" w:hint="default"/>
      </w:rPr>
    </w:lvl>
    <w:lvl w:ilvl="1" w:tplc="2F286F5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B962A9"/>
    <w:multiLevelType w:val="hybridMultilevel"/>
    <w:tmpl w:val="511C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E93016"/>
    <w:multiLevelType w:val="hybridMultilevel"/>
    <w:tmpl w:val="0A68A446"/>
    <w:lvl w:ilvl="0" w:tplc="2F286F5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610F80"/>
    <w:multiLevelType w:val="hybridMultilevel"/>
    <w:tmpl w:val="99C0D47A"/>
    <w:lvl w:ilvl="0" w:tplc="2F286F58">
      <w:start w:val="1"/>
      <w:numFmt w:val="bullet"/>
      <w:lvlText w:val=""/>
      <w:lvlJc w:val="left"/>
      <w:pPr>
        <w:ind w:left="720" w:hanging="360"/>
      </w:pPr>
      <w:rPr>
        <w:rFonts w:ascii="Symbol" w:hAnsi="Symbol" w:hint="default"/>
      </w:rPr>
    </w:lvl>
    <w:lvl w:ilvl="1" w:tplc="2F286F58">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F93F3A"/>
    <w:multiLevelType w:val="multilevel"/>
    <w:tmpl w:val="194E3E12"/>
    <w:lvl w:ilvl="0">
      <w:start w:val="1"/>
      <w:numFmt w:val="bullet"/>
      <w:pStyle w:val="stylebulleted"/>
      <w:lvlText w:val=""/>
      <w:lvlJc w:val="left"/>
      <w:pPr>
        <w:tabs>
          <w:tab w:val="num" w:pos="360"/>
        </w:tabs>
        <w:ind w:left="360" w:hanging="360"/>
      </w:pPr>
      <w:rPr>
        <w:rFonts w:ascii="Symbol" w:hAnsi="Symbol" w:hint="default"/>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3E84A9A"/>
    <w:multiLevelType w:val="hybridMultilevel"/>
    <w:tmpl w:val="7C123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1F264A"/>
    <w:multiLevelType w:val="multilevel"/>
    <w:tmpl w:val="7B96BC6A"/>
    <w:lvl w:ilvl="0">
      <w:start w:val="1"/>
      <w:numFmt w:val="decimal"/>
      <w:pStyle w:val="stylenumbered"/>
      <w:lvlText w:val="%1."/>
      <w:lvlJc w:val="left"/>
      <w:pPr>
        <w:tabs>
          <w:tab w:val="num" w:pos="720"/>
        </w:tabs>
        <w:ind w:left="720" w:hanging="360"/>
      </w:pPr>
      <w:rPr>
        <w:rFonts w:ascii="Arial" w:hAnsi="Arial" w:hint="default"/>
        <w:b w:val="0"/>
        <w:i w:val="0"/>
        <w:color w:val="auto"/>
        <w:sz w:val="22"/>
        <w:szCs w:val="20"/>
        <w:u w:val="none"/>
      </w:rPr>
    </w:lvl>
    <w:lvl w:ilvl="1">
      <w:start w:val="1"/>
      <w:numFmt w:val="bullet"/>
      <w:lvlText w:val=""/>
      <w:lvlJc w:val="left"/>
      <w:pPr>
        <w:tabs>
          <w:tab w:val="num" w:pos="1440"/>
        </w:tabs>
        <w:ind w:left="1440" w:hanging="360"/>
      </w:pPr>
      <w:rPr>
        <w:rFonts w:ascii="Symbol" w:hAnsi="Symbol"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547446663">
    <w:abstractNumId w:val="8"/>
  </w:num>
  <w:num w:numId="2" w16cid:durableId="1814786163">
    <w:abstractNumId w:val="10"/>
  </w:num>
  <w:num w:numId="3" w16cid:durableId="1231892559">
    <w:abstractNumId w:val="9"/>
  </w:num>
  <w:num w:numId="4" w16cid:durableId="452015669">
    <w:abstractNumId w:val="5"/>
  </w:num>
  <w:num w:numId="5" w16cid:durableId="2008245700">
    <w:abstractNumId w:val="2"/>
  </w:num>
  <w:num w:numId="6" w16cid:durableId="1860242580">
    <w:abstractNumId w:val="0"/>
  </w:num>
  <w:num w:numId="7" w16cid:durableId="1966421610">
    <w:abstractNumId w:val="7"/>
  </w:num>
  <w:num w:numId="8" w16cid:durableId="1352028004">
    <w:abstractNumId w:val="1"/>
  </w:num>
  <w:num w:numId="9" w16cid:durableId="2065181469">
    <w:abstractNumId w:val="3"/>
  </w:num>
  <w:num w:numId="10" w16cid:durableId="1393195357">
    <w:abstractNumId w:val="4"/>
  </w:num>
  <w:num w:numId="11" w16cid:durableId="124152385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Ron Jones">
    <w15:presenceInfo w15:providerId="None" w15:userId="Dr. Ron Jon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B81"/>
    <w:rsid w:val="000209A9"/>
    <w:rsid w:val="000312C4"/>
    <w:rsid w:val="00085A33"/>
    <w:rsid w:val="000B1F9D"/>
    <w:rsid w:val="001175F6"/>
    <w:rsid w:val="00191F09"/>
    <w:rsid w:val="0019353A"/>
    <w:rsid w:val="0022491A"/>
    <w:rsid w:val="00242852"/>
    <w:rsid w:val="002516D1"/>
    <w:rsid w:val="002A6385"/>
    <w:rsid w:val="002B3EC0"/>
    <w:rsid w:val="002F5D66"/>
    <w:rsid w:val="00301087"/>
    <w:rsid w:val="0030779C"/>
    <w:rsid w:val="003106F6"/>
    <w:rsid w:val="00331E2D"/>
    <w:rsid w:val="00382E77"/>
    <w:rsid w:val="00392604"/>
    <w:rsid w:val="003957AE"/>
    <w:rsid w:val="003B6396"/>
    <w:rsid w:val="00402F5A"/>
    <w:rsid w:val="004035A0"/>
    <w:rsid w:val="004271EF"/>
    <w:rsid w:val="00442481"/>
    <w:rsid w:val="004A7575"/>
    <w:rsid w:val="004E5957"/>
    <w:rsid w:val="00524F64"/>
    <w:rsid w:val="00574A54"/>
    <w:rsid w:val="005B7B81"/>
    <w:rsid w:val="005C091F"/>
    <w:rsid w:val="005F4329"/>
    <w:rsid w:val="0061233D"/>
    <w:rsid w:val="00666326"/>
    <w:rsid w:val="0067617E"/>
    <w:rsid w:val="00697B29"/>
    <w:rsid w:val="00705317"/>
    <w:rsid w:val="0074173C"/>
    <w:rsid w:val="00774FFA"/>
    <w:rsid w:val="007A069F"/>
    <w:rsid w:val="007C6C25"/>
    <w:rsid w:val="00825B29"/>
    <w:rsid w:val="00870BE6"/>
    <w:rsid w:val="00876C58"/>
    <w:rsid w:val="008965F6"/>
    <w:rsid w:val="008B461A"/>
    <w:rsid w:val="008E793E"/>
    <w:rsid w:val="008F4C64"/>
    <w:rsid w:val="008F648F"/>
    <w:rsid w:val="009078CC"/>
    <w:rsid w:val="00907E0D"/>
    <w:rsid w:val="0097450F"/>
    <w:rsid w:val="00985847"/>
    <w:rsid w:val="00996595"/>
    <w:rsid w:val="009C665A"/>
    <w:rsid w:val="009E40DF"/>
    <w:rsid w:val="00A41367"/>
    <w:rsid w:val="00A4404B"/>
    <w:rsid w:val="00A77CD9"/>
    <w:rsid w:val="00AC37A0"/>
    <w:rsid w:val="00B006EB"/>
    <w:rsid w:val="00B051AD"/>
    <w:rsid w:val="00B341F2"/>
    <w:rsid w:val="00B824A1"/>
    <w:rsid w:val="00B93CA5"/>
    <w:rsid w:val="00BA0818"/>
    <w:rsid w:val="00BD5191"/>
    <w:rsid w:val="00C53117"/>
    <w:rsid w:val="00C601A3"/>
    <w:rsid w:val="00C63FDE"/>
    <w:rsid w:val="00CA19D9"/>
    <w:rsid w:val="00CB64BF"/>
    <w:rsid w:val="00D01B6E"/>
    <w:rsid w:val="00D15505"/>
    <w:rsid w:val="00D43857"/>
    <w:rsid w:val="00D75DF9"/>
    <w:rsid w:val="00D9465E"/>
    <w:rsid w:val="00D95A66"/>
    <w:rsid w:val="00DA02DF"/>
    <w:rsid w:val="00DD7FBE"/>
    <w:rsid w:val="00EA3DFD"/>
    <w:rsid w:val="00EB1949"/>
    <w:rsid w:val="00F71ECE"/>
    <w:rsid w:val="00F93A01"/>
    <w:rsid w:val="00F94010"/>
    <w:rsid w:val="00FB1AA9"/>
    <w:rsid w:val="00FC3204"/>
    <w:rsid w:val="00FE7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88BABFE"/>
  <w15:docId w15:val="{687FC3E8-DE5D-4447-9D88-72E42236A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E77"/>
    <w:rPr>
      <w:sz w:val="22"/>
      <w:szCs w:val="24"/>
    </w:rPr>
  </w:style>
  <w:style w:type="paragraph" w:styleId="Heading1">
    <w:name w:val="heading 1"/>
    <w:next w:val="BodyText"/>
    <w:link w:val="Heading1Char"/>
    <w:qFormat/>
    <w:rsid w:val="00382E77"/>
    <w:pPr>
      <w:pageBreakBefore/>
      <w:spacing w:before="240" w:after="120"/>
      <w:outlineLvl w:val="0"/>
    </w:pPr>
    <w:rPr>
      <w:b/>
      <w:sz w:val="36"/>
      <w:szCs w:val="18"/>
    </w:rPr>
  </w:style>
  <w:style w:type="paragraph" w:styleId="Heading2">
    <w:name w:val="heading 2"/>
    <w:next w:val="BodyText"/>
    <w:link w:val="Heading2Char"/>
    <w:qFormat/>
    <w:rsid w:val="00382E77"/>
    <w:pPr>
      <w:spacing w:before="360" w:after="60"/>
      <w:outlineLvl w:val="1"/>
    </w:pPr>
    <w:rPr>
      <w:rFonts w:cs="Arial"/>
      <w:b/>
      <w:bCs/>
      <w:color w:val="000000"/>
      <w:sz w:val="32"/>
      <w:szCs w:val="32"/>
    </w:rPr>
  </w:style>
  <w:style w:type="paragraph" w:styleId="Heading3">
    <w:name w:val="heading 3"/>
    <w:basedOn w:val="Normal"/>
    <w:next w:val="BodyText"/>
    <w:link w:val="Heading3Char"/>
    <w:qFormat/>
    <w:rsid w:val="00382E77"/>
    <w:pPr>
      <w:keepNext/>
      <w:spacing w:before="240" w:after="60"/>
      <w:outlineLvl w:val="2"/>
    </w:pPr>
    <w:rPr>
      <w:rFonts w:cs="Arial"/>
      <w:b/>
      <w:bCs/>
      <w:sz w:val="28"/>
      <w:szCs w:val="26"/>
    </w:rPr>
  </w:style>
  <w:style w:type="paragraph" w:styleId="Heading4">
    <w:name w:val="heading 4"/>
    <w:basedOn w:val="Normal"/>
    <w:next w:val="BodyText"/>
    <w:link w:val="Heading4Char"/>
    <w:qFormat/>
    <w:rsid w:val="00382E77"/>
    <w:pPr>
      <w:keepNext/>
      <w:spacing w:before="240" w:after="60"/>
      <w:outlineLvl w:val="3"/>
    </w:pPr>
    <w:rPr>
      <w:b/>
      <w:bCs/>
      <w:sz w:val="24"/>
      <w:szCs w:val="28"/>
    </w:rPr>
  </w:style>
  <w:style w:type="paragraph" w:styleId="Heading5">
    <w:name w:val="heading 5"/>
    <w:basedOn w:val="Normal"/>
    <w:next w:val="BodyText"/>
    <w:link w:val="Heading5Char"/>
    <w:qFormat/>
    <w:rsid w:val="00382E77"/>
    <w:pPr>
      <w:spacing w:before="240" w:after="60"/>
      <w:outlineLvl w:val="4"/>
    </w:pPr>
    <w:rPr>
      <w:b/>
      <w:bCs/>
      <w:iCs/>
      <w:szCs w:val="26"/>
    </w:rPr>
  </w:style>
  <w:style w:type="paragraph" w:styleId="Heading6">
    <w:name w:val="heading 6"/>
    <w:aliases w:val="apaindent"/>
    <w:basedOn w:val="Normal"/>
    <w:next w:val="Normal"/>
    <w:link w:val="Heading6Char"/>
    <w:qFormat/>
    <w:rsid w:val="00382E77"/>
    <w:pPr>
      <w:spacing w:before="120" w:after="60"/>
      <w:ind w:left="720" w:hanging="720"/>
      <w:outlineLvl w:val="5"/>
    </w:pPr>
    <w:rPr>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B341F2"/>
    <w:pPr>
      <w:spacing w:before="360"/>
      <w:ind w:left="720"/>
    </w:pPr>
    <w:rPr>
      <w:rFonts w:cs="Arial"/>
      <w:b/>
      <w:bCs/>
    </w:rPr>
  </w:style>
  <w:style w:type="paragraph" w:styleId="Header">
    <w:name w:val="header"/>
    <w:basedOn w:val="Normal"/>
    <w:rsid w:val="005B7B81"/>
    <w:pPr>
      <w:tabs>
        <w:tab w:val="center" w:pos="4320"/>
        <w:tab w:val="right" w:pos="8640"/>
      </w:tabs>
    </w:pPr>
  </w:style>
  <w:style w:type="paragraph" w:styleId="Footer">
    <w:name w:val="footer"/>
    <w:basedOn w:val="Normal"/>
    <w:rsid w:val="005B7B81"/>
    <w:pPr>
      <w:tabs>
        <w:tab w:val="center" w:pos="4320"/>
        <w:tab w:val="right" w:pos="8640"/>
      </w:tabs>
    </w:pPr>
  </w:style>
  <w:style w:type="paragraph" w:customStyle="1" w:styleId="HeaderTitle">
    <w:name w:val="HeaderTitle"/>
    <w:basedOn w:val="Normal"/>
    <w:rsid w:val="005B7B81"/>
    <w:pPr>
      <w:jc w:val="right"/>
    </w:pPr>
    <w:rPr>
      <w:rFonts w:cs="Arial"/>
      <w:b/>
      <w:color w:val="808080"/>
      <w:sz w:val="28"/>
    </w:rPr>
  </w:style>
  <w:style w:type="character" w:styleId="PageNumber">
    <w:name w:val="page number"/>
    <w:rsid w:val="005B7B81"/>
    <w:rPr>
      <w:rFonts w:ascii="Arial" w:hAnsi="Arial"/>
      <w:sz w:val="18"/>
    </w:rPr>
  </w:style>
  <w:style w:type="character" w:customStyle="1" w:styleId="Heading3Char">
    <w:name w:val="Heading 3 Char"/>
    <w:link w:val="Heading3"/>
    <w:rsid w:val="00382E77"/>
    <w:rPr>
      <w:rFonts w:ascii="Arial" w:hAnsi="Arial" w:cs="Arial"/>
      <w:b/>
      <w:bCs/>
      <w:sz w:val="28"/>
      <w:szCs w:val="26"/>
      <w:lang w:val="en-US" w:eastAsia="en-US" w:bidi="ar-SA"/>
    </w:rPr>
  </w:style>
  <w:style w:type="paragraph" w:customStyle="1" w:styleId="Body">
    <w:name w:val="Body"/>
    <w:basedOn w:val="Normal"/>
    <w:rsid w:val="00DD7FBE"/>
    <w:rPr>
      <w:rFonts w:cs="Courier New"/>
      <w:szCs w:val="20"/>
    </w:rPr>
  </w:style>
  <w:style w:type="paragraph" w:styleId="BalloonText">
    <w:name w:val="Balloon Text"/>
    <w:basedOn w:val="Normal"/>
    <w:link w:val="BalloonTextChar"/>
    <w:uiPriority w:val="99"/>
    <w:semiHidden/>
    <w:unhideWhenUsed/>
    <w:rsid w:val="00382E77"/>
    <w:rPr>
      <w:rFonts w:ascii="Tahoma" w:hAnsi="Tahoma" w:cs="Tahoma"/>
      <w:sz w:val="16"/>
      <w:szCs w:val="16"/>
    </w:rPr>
  </w:style>
  <w:style w:type="character" w:customStyle="1" w:styleId="BalloonTextChar">
    <w:name w:val="Balloon Text Char"/>
    <w:link w:val="BalloonText"/>
    <w:uiPriority w:val="99"/>
    <w:semiHidden/>
    <w:rsid w:val="00382E77"/>
    <w:rPr>
      <w:rFonts w:ascii="Tahoma" w:hAnsi="Tahoma" w:cs="Tahoma"/>
      <w:sz w:val="16"/>
      <w:szCs w:val="16"/>
    </w:rPr>
  </w:style>
  <w:style w:type="character" w:customStyle="1" w:styleId="Heading1Char">
    <w:name w:val="Heading 1 Char"/>
    <w:link w:val="Heading1"/>
    <w:rsid w:val="00382E77"/>
    <w:rPr>
      <w:b/>
      <w:sz w:val="36"/>
      <w:szCs w:val="18"/>
      <w:lang w:val="en-US" w:eastAsia="en-US" w:bidi="ar-SA"/>
    </w:rPr>
  </w:style>
  <w:style w:type="character" w:customStyle="1" w:styleId="Heading2Char">
    <w:name w:val="Heading 2 Char"/>
    <w:link w:val="Heading2"/>
    <w:rsid w:val="00382E77"/>
    <w:rPr>
      <w:rFonts w:cs="Arial"/>
      <w:b/>
      <w:bCs/>
      <w:color w:val="000000"/>
      <w:sz w:val="32"/>
      <w:szCs w:val="32"/>
      <w:lang w:val="en-US" w:eastAsia="en-US" w:bidi="ar-SA"/>
    </w:rPr>
  </w:style>
  <w:style w:type="character" w:customStyle="1" w:styleId="Heading4Char">
    <w:name w:val="Heading 4 Char"/>
    <w:link w:val="Heading4"/>
    <w:rsid w:val="00382E77"/>
    <w:rPr>
      <w:b/>
      <w:bCs/>
      <w:sz w:val="24"/>
      <w:szCs w:val="28"/>
    </w:rPr>
  </w:style>
  <w:style w:type="character" w:customStyle="1" w:styleId="Heading5Char">
    <w:name w:val="Heading 5 Char"/>
    <w:link w:val="Heading5"/>
    <w:rsid w:val="00382E77"/>
    <w:rPr>
      <w:b/>
      <w:bCs/>
      <w:iCs/>
      <w:szCs w:val="26"/>
    </w:rPr>
  </w:style>
  <w:style w:type="character" w:customStyle="1" w:styleId="Heading6Char">
    <w:name w:val="Heading 6 Char"/>
    <w:aliases w:val="apaindent Char"/>
    <w:link w:val="Heading6"/>
    <w:rsid w:val="00382E77"/>
    <w:rPr>
      <w:bCs/>
    </w:rPr>
  </w:style>
  <w:style w:type="paragraph" w:customStyle="1" w:styleId="stylebulleted">
    <w:name w:val="style bulleted"/>
    <w:basedOn w:val="BodyText"/>
    <w:qFormat/>
    <w:rsid w:val="00242852"/>
    <w:pPr>
      <w:numPr>
        <w:numId w:val="1"/>
      </w:numPr>
      <w:ind w:left="720"/>
    </w:pPr>
  </w:style>
  <w:style w:type="paragraph" w:customStyle="1" w:styleId="BodyText">
    <w:name w:val="BodyText"/>
    <w:link w:val="BodyTextChar"/>
    <w:qFormat/>
    <w:rsid w:val="00A77CD9"/>
    <w:pPr>
      <w:spacing w:before="120" w:after="240"/>
    </w:pPr>
    <w:rPr>
      <w:sz w:val="22"/>
      <w:szCs w:val="24"/>
    </w:rPr>
  </w:style>
  <w:style w:type="character" w:customStyle="1" w:styleId="BodyTextChar">
    <w:name w:val="BodyText Char"/>
    <w:link w:val="BodyText"/>
    <w:rsid w:val="00A77CD9"/>
    <w:rPr>
      <w:sz w:val="22"/>
      <w:szCs w:val="24"/>
    </w:rPr>
  </w:style>
  <w:style w:type="paragraph" w:customStyle="1" w:styleId="stylenumbered">
    <w:name w:val="style numbered"/>
    <w:basedOn w:val="BodyText"/>
    <w:link w:val="stylenumberedChar"/>
    <w:qFormat/>
    <w:rsid w:val="00382E77"/>
    <w:pPr>
      <w:numPr>
        <w:numId w:val="2"/>
      </w:numPr>
    </w:pPr>
  </w:style>
  <w:style w:type="character" w:customStyle="1" w:styleId="stylenumberedChar">
    <w:name w:val="style numbered Char"/>
    <w:link w:val="stylenumbered"/>
    <w:rsid w:val="00996595"/>
    <w:rPr>
      <w:sz w:val="22"/>
      <w:szCs w:val="24"/>
    </w:rPr>
  </w:style>
  <w:style w:type="table" w:styleId="TableGrid">
    <w:name w:val="Table Grid"/>
    <w:basedOn w:val="TableNormal"/>
    <w:uiPriority w:val="59"/>
    <w:rsid w:val="00331E2D"/>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1E2D"/>
    <w:pPr>
      <w:spacing w:after="200" w:line="276" w:lineRule="auto"/>
      <w:ind w:left="720"/>
      <w:contextualSpacing/>
    </w:pPr>
    <w:rPr>
      <w:rFonts w:ascii="Calibri" w:eastAsia="Calibri" w:hAnsi="Calibri"/>
      <w:szCs w:val="22"/>
    </w:rPr>
  </w:style>
  <w:style w:type="character" w:styleId="Emphasis">
    <w:name w:val="Emphasis"/>
    <w:uiPriority w:val="20"/>
    <w:qFormat/>
    <w:rsid w:val="00331E2D"/>
    <w:rPr>
      <w:i/>
      <w:iCs/>
    </w:rPr>
  </w:style>
  <w:style w:type="paragraph" w:styleId="Revision">
    <w:name w:val="Revision"/>
    <w:hidden/>
    <w:uiPriority w:val="99"/>
    <w:semiHidden/>
    <w:rsid w:val="002A6385"/>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956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5e4971c3-e51e-4b79-b72e-27592945d111" xsi:nil="true"/>
    <PublishingStartDate xmlns="5e4971c3-e51e-4b79-b72e-27592945d111" xsi:nil="true"/>
    <School_x002d_Specific_x0020_Resources xmlns="5e4971c3-e51e-4b79-b72e-27592945d111">
      <Value>Standards, Styles, and Templates</Value>
    </School_x002d_Specific_x0020_Resources>
    <Keyword xmlns="5e4971c3-e51e-4b79-b72e-27592945d111">
      <Value>Templates</Value>
    </Keyword>
    <Add_x0020_to_x0020_Home_x0020_Page_x003f_ xmlns="5e4971c3-e51e-4b79-b72e-27592945d111">false</Add_x0020_to_x0020_Home_x0020_Page_x003f_>
    <Description0 xmlns="5e4971c3-e51e-4b79-b72e-27592945d111">With placeholder text only.</Description0>
    <Doc_x0020_Status xmlns="5e4971c3-e51e-4b79-b72e-27592945d111">Up to date.</Doc_x0020_Status>
    <Maintenance_x0020_Notes xmlns="5e4971c3-e51e-4b79-b72e-27592945d111">New Capella logo added 9/25/20.</Maintenance_x0020_Notes>
    <LinkID xmlns="5e4971c3-e51e-4b79-b72e-27592945d111">103</LinkID>
    <Current_x0020_Doc_x0020_Owner xmlns="5e4971c3-e51e-4b79-b72e-27592945d111">Austin</Current_x0020_Doc_x0020_Owner>
    <Title_x0020__x0028_with_x0020_link_x0020_to_x0020_document_x0029_ xmlns="5e4971c3-e51e-4b79-b72e-27592945d111">
      <Url>https://strategicedinc.sharepoint.com/sites/DE/Documents/course_files_template_portrait.docx</Url>
      <Description>Course Files Template (Portrait)</Description>
    </Title_x0020__x0028_with_x0020_link_x0020_to_x0020_document_x0029_>
    <UpdateRequestNotes xmlns="5e4971c3-e51e-4b79-b72e-27592945d111" xsi:nil="true"/>
    <UpdateRequested xmlns="5e4971c3-e51e-4b79-b72e-27592945d111" xsi:nil="true"/>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B61DE4DD959C14CA2F7158999EAC5E9" ma:contentTypeVersion="31" ma:contentTypeDescription="Upload a new document." ma:contentTypeScope="" ma:versionID="a5b6193f44ab28e4657a1a12b082d593">
  <xsd:schema xmlns:xsd="http://www.w3.org/2001/XMLSchema" xmlns:xs="http://www.w3.org/2001/XMLSchema" xmlns:p="http://schemas.microsoft.com/office/2006/metadata/properties" xmlns:ns2="5e4971c3-e51e-4b79-b72e-27592945d111" xmlns:ns3="66fc4c51-a06b-4028-8bfa-8b81bc9c9589" targetNamespace="http://schemas.microsoft.com/office/2006/metadata/properties" ma:root="true" ma:fieldsID="497f53b1f6d96e2f11030bcd7e7a733b" ns2:_="" ns3:_="">
    <xsd:import namespace="5e4971c3-e51e-4b79-b72e-27592945d111"/>
    <xsd:import namespace="66fc4c51-a06b-4028-8bfa-8b81bc9c9589"/>
    <xsd:element name="properties">
      <xsd:complexType>
        <xsd:sequence>
          <xsd:element name="documentManagement">
            <xsd:complexType>
              <xsd:all>
                <xsd:element ref="ns2:Title_x0020__x0028_with_x0020_link_x0020_to_x0020_document_x0029_" minOccurs="0"/>
                <xsd:element ref="ns2:Current_x0020_Doc_x0020_Owner" minOccurs="0"/>
                <xsd:element ref="ns2:Doc_x0020_Status" minOccurs="0"/>
                <xsd:element ref="ns2:Maintenance_x0020_Notes" minOccurs="0"/>
                <xsd:element ref="ns2:LinkID" minOccurs="0"/>
                <xsd:element ref="ns2:Description0" minOccurs="0"/>
                <xsd:element ref="ns2:School_x002d_Specific_x0020_Resources" minOccurs="0"/>
                <xsd:element ref="ns2:Keyword" minOccurs="0"/>
                <xsd:element ref="ns2:Add_x0020_to_x0020_Home_x0020_Page_x003f_" minOccurs="0"/>
                <xsd:element ref="ns2:PublishingExpirationDate" minOccurs="0"/>
                <xsd:element ref="ns2:PublishingStartDat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UpdateRequested" minOccurs="0"/>
                <xsd:element ref="ns2:UpdateRequest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4971c3-e51e-4b79-b72e-27592945d111" elementFormDefault="qualified">
    <xsd:import namespace="http://schemas.microsoft.com/office/2006/documentManagement/types"/>
    <xsd:import namespace="http://schemas.microsoft.com/office/infopath/2007/PartnerControls"/>
    <xsd:element name="Title_x0020__x0028_with_x0020_link_x0020_to_x0020_document_x0029_" ma:index="1" nillable="true" ma:displayName="Doc Title (with link)" ma:description="• Enter the following URL: &#10;https://strategicedinc.sharepoint.com/sites/DE/Documents/&#10;• Add your document's filename and extension to the end of this URL. &#10;• Type the doc title into the Alternative Text field." ma:format="Hyperlink" ma:internalName="Title_x0020__x0028_with_x0020_link_x0020_to_x0020_document_x0029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Current_x0020_Doc_x0020_Owner" ma:index="2" nillable="true" ma:displayName="Owner" ma:default="_Select your name" ma:description="The doc owner is the person who created the doc or most recently updated it." ma:format="Dropdown" ma:internalName="Current_x0020_Doc_x0020_Owner" ma:readOnly="false">
      <xsd:simpleType>
        <xsd:restriction base="dms:Choice">
          <xsd:enumeration value="_Select your name"/>
          <xsd:enumeration value="Andrew"/>
          <xsd:enumeration value="Ann K."/>
          <xsd:enumeration value="Anne L."/>
          <xsd:enumeration value="Austin"/>
          <xsd:enumeration value="Brent"/>
          <xsd:enumeration value="Chuck"/>
          <xsd:enumeration value="Jeff"/>
          <xsd:enumeration value="Keri"/>
          <xsd:enumeration value="Rachel"/>
          <xsd:enumeration value="Wendy"/>
          <xsd:enumeration value="Samantha"/>
          <xsd:enumeration value="Stephanie"/>
          <xsd:enumeration value="Mary T."/>
          <xsd:enumeration value="All Team"/>
        </xsd:restriction>
      </xsd:simpleType>
    </xsd:element>
    <xsd:element name="Doc_x0020_Status" ma:index="3" nillable="true" ma:displayName="Doc Status" ma:default="_" ma:format="RadioButtons" ma:internalName="Doc_x0020_Status" ma:readOnly="false">
      <xsd:simpleType>
        <xsd:restriction base="dms:Choice">
          <xsd:enumeration value="_"/>
          <xsd:enumeration value="Up to date."/>
          <xsd:enumeration value="Continuous maintenance."/>
          <xsd:enumeration value="Under construction."/>
          <xsd:enumeration value="To be archived."/>
          <xsd:enumeration value="Update is needed."/>
          <xsd:enumeration value="Update is pending."/>
        </xsd:restriction>
      </xsd:simpleType>
    </xsd:element>
    <xsd:element name="Maintenance_x0020_Notes" ma:index="4" nillable="true" ma:displayName="Maintenance Notes" ma:internalName="Maintenance_x0020_Notes" ma:readOnly="false">
      <xsd:simpleType>
        <xsd:restriction base="dms:Note">
          <xsd:maxLength value="255"/>
        </xsd:restriction>
      </xsd:simpleType>
    </xsd:element>
    <xsd:element name="LinkID" ma:index="5" nillable="true" ma:displayName="LinkID" ma:default="0" ma:internalName="LinkID" ma:readOnly="false" ma:percentage="FALSE">
      <xsd:simpleType>
        <xsd:restriction base="dms:Number"/>
      </xsd:simpleType>
    </xsd:element>
    <xsd:element name="Description0" ma:index="6" nillable="true" ma:displayName="Doc Description" ma:internalName="Description0" ma:readOnly="false">
      <xsd:simpleType>
        <xsd:restriction base="dms:Note">
          <xsd:maxLength value="255"/>
        </xsd:restriction>
      </xsd:simpleType>
    </xsd:element>
    <xsd:element name="School_x002d_Specific_x0020_Resources" ma:index="7" nillable="true" ma:displayName="Category" ma:description="Select the folder in which you want this link to appear." ma:internalName="School_x002d_Specific_x0020_Resources" ma:readOnly="false">
      <xsd:complexType>
        <xsd:complexContent>
          <xsd:extension base="dms:MultiChoice">
            <xsd:sequence>
              <xsd:element name="Value" maxOccurs="unbounded" minOccurs="0" nillable="true">
                <xsd:simpleType>
                  <xsd:restriction base="dms:Choice">
                    <xsd:enumeration value="Processes and Practices"/>
                    <xsd:enumeration value="Standards, Styles, and Templates"/>
                    <xsd:enumeration value="Special Course Elements"/>
                    <xsd:enumeration value="Course Materials and Media"/>
                    <xsd:enumeration value="Atlas"/>
                  </xsd:restriction>
                </xsd:simpleType>
              </xsd:element>
            </xsd:sequence>
          </xsd:extension>
        </xsd:complexContent>
      </xsd:complexType>
    </xsd:element>
    <xsd:element name="Keyword" ma:index="8" nillable="true" ma:displayName="Subcategory" ma:description="Identify the subcategory this resource should appear under." ma:internalName="Keyword" ma:readOnly="false">
      <xsd:complexType>
        <xsd:complexContent>
          <xsd:extension base="dms:MultiChoice">
            <xsd:sequence>
              <xsd:element name="Value" maxOccurs="unbounded" minOccurs="0" nillable="true">
                <xsd:simpleType>
                  <xsd:restriction base="dms:Choice">
                    <xsd:enumeration value="ADA"/>
                    <xsd:enumeration value="APA"/>
                    <xsd:enumeration value="Business Practices"/>
                    <xsd:enumeration value="Course Files"/>
                    <xsd:enumeration value="Course Materials"/>
                    <xsd:enumeration value="Inauthentic Content/Copyright"/>
                    <xsd:enumeration value="Matrices and Checklists"/>
                    <xsd:enumeration value="Media"/>
                    <xsd:enumeration value="FSSR (Minors)"/>
                    <xsd:enumeration value="Processes, Workflow, and Tracking"/>
                    <xsd:enumeration value="Quizzes"/>
                    <xsd:enumeration value="School-and Curriculum-based Elements"/>
                    <xsd:enumeration value="Standards"/>
                    <xsd:enumeration value="Styles"/>
                    <xsd:enumeration value="Technology-based Elements"/>
                    <xsd:enumeration value="Templates"/>
                  </xsd:restriction>
                </xsd:simpleType>
              </xsd:element>
            </xsd:sequence>
          </xsd:extension>
        </xsd:complexContent>
      </xsd:complexType>
    </xsd:element>
    <xsd:element name="Add_x0020_to_x0020_Home_x0020_Page_x003f_" ma:index="9" nillable="true" ma:displayName="Add to Home Page?" ma:default="0" ma:description="Click to have this document included as one of our most frequently used." ma:internalName="Add_x0020_to_x0020_Home_x0020_Page_x003f_" ma:readOnly="false">
      <xsd:simpleType>
        <xsd:restriction base="dms:Boolean"/>
      </xsd:simpleType>
    </xsd:element>
    <xsd:element name="PublishingExpirationDate" ma:index="17" nillable="true" ma:displayName="Scheduling End Date" ma:description="Scheduling End Date is a site column created by the Publishing feature. It is used to specify the date and time on which this page will no longer appear to site visitors." ma:format="DateTime" ma:hidden="true" ma:internalName="PublishingExpirationDate" ma:readOnly="false">
      <xsd:simpleType>
        <xsd:restriction base="dms:Unknown"/>
      </xsd:simpleType>
    </xsd:element>
    <xsd:element name="PublishingStartDate" ma:index="18" nillable="true" ma:displayName="Scheduling Start Date" ma:description="Scheduling Start Date is a site column created by the Publishing feature. It is used to specify the date and time on which this page will first appear to site visitors." ma:format="DateTime" ma:hidden="true" ma:internalName="PublishingStartDate" ma:readOnly="false">
      <xsd:simpleType>
        <xsd:restriction base="dms:Unknown"/>
      </xsd:simpleType>
    </xsd:element>
    <xsd:element name="MediaServiceMetadata" ma:index="19" nillable="true" ma:displayName="MediaServiceMetadata" ma:hidden="true" ma:internalName="MediaServiceMetadata" ma:readOnly="true">
      <xsd:simpleType>
        <xsd:restriction base="dms:Note"/>
      </xsd:simpleType>
    </xsd:element>
    <xsd:element name="MediaServiceFastMetadata" ma:index="20" nillable="true" ma:displayName="MediaServiceFastMetadata" ma:hidden="true" ma:internalName="MediaServiceFastMetadata" ma:readOnly="true">
      <xsd:simpleType>
        <xsd:restriction base="dms:Note"/>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UpdateRequested" ma:index="25" nillable="true" ma:displayName="Update Requested" ma:format="DateOnly" ma:internalName="UpdateRequested">
      <xsd:simpleType>
        <xsd:restriction base="dms:DateTime"/>
      </xsd:simpleType>
    </xsd:element>
    <xsd:element name="UpdateRequestNotes" ma:index="26" nillable="true" ma:displayName="Update Request Notes" ma:format="Dropdown" ma:internalName="UpdateRequestNote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fc4c51-a06b-4028-8bfa-8b81bc9c9589" elementFormDefault="qualified">
    <xsd:import namespace="http://schemas.microsoft.com/office/2006/documentManagement/types"/>
    <xsd:import namespace="http://schemas.microsoft.com/office/infopath/2007/PartnerControls"/>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inOccurs="0" maxOccurs="1" ma:displayName="Leave This Space Empty"/>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F9765-3C06-4A7A-AA25-2D319CEBFB30}">
  <ds:schemaRefs>
    <ds:schemaRef ds:uri="http://schemas.microsoft.com/sharepoint/v3/contenttype/forms"/>
  </ds:schemaRefs>
</ds:datastoreItem>
</file>

<file path=customXml/itemProps2.xml><?xml version="1.0" encoding="utf-8"?>
<ds:datastoreItem xmlns:ds="http://schemas.openxmlformats.org/officeDocument/2006/customXml" ds:itemID="{D57F101F-3185-4125-8D5A-2E8B29E0CBE1}">
  <ds:schemaRefs>
    <ds:schemaRef ds:uri="http://schemas.microsoft.com/office/2006/metadata/properties"/>
    <ds:schemaRef ds:uri="http://schemas.microsoft.com/office/infopath/2007/PartnerControls"/>
    <ds:schemaRef ds:uri="5e4971c3-e51e-4b79-b72e-27592945d111"/>
  </ds:schemaRefs>
</ds:datastoreItem>
</file>

<file path=customXml/itemProps3.xml><?xml version="1.0" encoding="utf-8"?>
<ds:datastoreItem xmlns:ds="http://schemas.openxmlformats.org/officeDocument/2006/customXml" ds:itemID="{9ACC7528-D252-41FE-A787-42CA4C1918AF}">
  <ds:schemaRefs>
    <ds:schemaRef ds:uri="http://schemas.microsoft.com/office/2006/metadata/longProperties"/>
  </ds:schemaRefs>
</ds:datastoreItem>
</file>

<file path=customXml/itemProps4.xml><?xml version="1.0" encoding="utf-8"?>
<ds:datastoreItem xmlns:ds="http://schemas.openxmlformats.org/officeDocument/2006/customXml" ds:itemID="{3802F397-3C12-4861-837A-68DB3D4E1B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4971c3-e51e-4b79-b72e-27592945d111"/>
    <ds:schemaRef ds:uri="66fc4c51-a06b-4028-8bfa-8b81bc9c95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2739856-C4BB-48A7-AB83-15E4B979C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1109</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Capella Education Company</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tleffler</dc:creator>
  <cp:lastModifiedBy>Dr. Ron Jones</cp:lastModifiedBy>
  <cp:revision>2</cp:revision>
  <cp:lastPrinted>2004-11-23T17:45:00Z</cp:lastPrinted>
  <dcterms:created xsi:type="dcterms:W3CDTF">2022-07-08T20:53:00Z</dcterms:created>
  <dcterms:modified xsi:type="dcterms:W3CDTF">2022-07-08T20:53:00Z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Leffler, Tanya</vt:lpwstr>
  </property>
  <property fmtid="{D5CDD505-2E9C-101B-9397-08002B2CF9AE}" pid="3" name="Celeste">
    <vt:lpwstr>0</vt:lpwstr>
  </property>
  <property fmtid="{D5CDD505-2E9C-101B-9397-08002B2CF9AE}" pid="4" name="Department Info">
    <vt:lpwstr>0</vt:lpwstr>
  </property>
  <property fmtid="{D5CDD505-2E9C-101B-9397-08002B2CF9AE}" pid="5" name="The Editor Role">
    <vt:lpwstr>0</vt:lpwstr>
  </property>
  <property fmtid="{D5CDD505-2E9C-101B-9397-08002B2CF9AE}" pid="6" name="Editricks">
    <vt:lpwstr>0</vt:lpwstr>
  </property>
  <property fmtid="{D5CDD505-2E9C-101B-9397-08002B2CF9AE}" pid="7" name="Forms">
    <vt:lpwstr>1</vt:lpwstr>
  </property>
  <property fmtid="{D5CDD505-2E9C-101B-9397-08002B2CF9AE}" pid="8" name="Guidance">
    <vt:lpwstr>0</vt:lpwstr>
  </property>
  <property fmtid="{D5CDD505-2E9C-101B-9397-08002B2CF9AE}" pid="9" name="Standardized Language">
    <vt:lpwstr>0</vt:lpwstr>
  </property>
  <property fmtid="{D5CDD505-2E9C-101B-9397-08002B2CF9AE}" pid="10" name="Tool Instructions">
    <vt:lpwstr>0</vt:lpwstr>
  </property>
  <property fmtid="{D5CDD505-2E9C-101B-9397-08002B2CF9AE}" pid="11" name="Sub-page">
    <vt:lpwstr>;#Styles, Formatting, and Templates;#</vt:lpwstr>
  </property>
  <property fmtid="{D5CDD505-2E9C-101B-9397-08002B2CF9AE}" pid="12" name="ePortfolio">
    <vt:lpwstr>0</vt:lpwstr>
  </property>
  <property fmtid="{D5CDD505-2E9C-101B-9397-08002B2CF9AE}" pid="13" name="Media">
    <vt:lpwstr>0</vt:lpwstr>
  </property>
  <property fmtid="{D5CDD505-2E9C-101B-9397-08002B2CF9AE}" pid="14" name="Minors">
    <vt:lpwstr>0</vt:lpwstr>
  </property>
  <property fmtid="{D5CDD505-2E9C-101B-9397-08002B2CF9AE}" pid="15" name="Meetings Docs">
    <vt:lpwstr>0</vt:lpwstr>
  </property>
  <property fmtid="{D5CDD505-2E9C-101B-9397-08002B2CF9AE}" pid="16" name="New/Revised">
    <vt:lpwstr>0</vt:lpwstr>
  </property>
  <property fmtid="{D5CDD505-2E9C-101B-9397-08002B2CF9AE}" pid="17" name="Parts of the Course Test">
    <vt:lpwstr/>
  </property>
  <property fmtid="{D5CDD505-2E9C-101B-9397-08002B2CF9AE}" pid="18" name="Date Uploaded to Toolbox">
    <vt:lpwstr>2010-07-29T00:00:00Z</vt:lpwstr>
  </property>
  <property fmtid="{D5CDD505-2E9C-101B-9397-08002B2CF9AE}" pid="19" name="Creating Links">
    <vt:lpwstr>0</vt:lpwstr>
  </property>
  <property fmtid="{D5CDD505-2E9C-101B-9397-08002B2CF9AE}" pid="20" name="Dreamweaver">
    <vt:lpwstr>0</vt:lpwstr>
  </property>
  <property fmtid="{D5CDD505-2E9C-101B-9397-08002B2CF9AE}" pid="21" name="Checklist">
    <vt:lpwstr>0</vt:lpwstr>
  </property>
  <property fmtid="{D5CDD505-2E9C-101B-9397-08002B2CF9AE}" pid="22" name="Technologies">
    <vt:lpwstr>0</vt:lpwstr>
  </property>
  <property fmtid="{D5CDD505-2E9C-101B-9397-08002B2CF9AE}" pid="23" name="VitalSource">
    <vt:lpwstr>0</vt:lpwstr>
  </property>
  <property fmtid="{D5CDD505-2E9C-101B-9397-08002B2CF9AE}" pid="24" name="The DERG">
    <vt:lpwstr>0</vt:lpwstr>
  </property>
  <property fmtid="{D5CDD505-2E9C-101B-9397-08002B2CF9AE}" pid="25" name="Styles and Standards Column">
    <vt:lpwstr/>
  </property>
  <property fmtid="{D5CDD505-2E9C-101B-9397-08002B2CF9AE}" pid="26" name="Web Pages">
    <vt:lpwstr>0</vt:lpwstr>
  </property>
  <property fmtid="{D5CDD505-2E9C-101B-9397-08002B2CF9AE}" pid="27" name="SafeAssign">
    <vt:lpwstr>0</vt:lpwstr>
  </property>
  <property fmtid="{D5CDD505-2E9C-101B-9397-08002B2CF9AE}" pid="28" name="Styles and Formatting">
    <vt:lpwstr>1</vt:lpwstr>
  </property>
  <property fmtid="{D5CDD505-2E9C-101B-9397-08002B2CF9AE}" pid="29" name="VSS">
    <vt:lpwstr>0</vt:lpwstr>
  </property>
  <property fmtid="{D5CDD505-2E9C-101B-9397-08002B2CF9AE}" pid="30" name="EmailTo">
    <vt:lpwstr/>
  </property>
  <property fmtid="{D5CDD505-2E9C-101B-9397-08002B2CF9AE}" pid="31" name="EmailSender">
    <vt:lpwstr/>
  </property>
  <property fmtid="{D5CDD505-2E9C-101B-9397-08002B2CF9AE}" pid="32" name="EmailFrom">
    <vt:lpwstr/>
  </property>
  <property fmtid="{D5CDD505-2E9C-101B-9397-08002B2CF9AE}" pid="33" name="Filename_test">
    <vt:lpwstr/>
  </property>
  <property fmtid="{D5CDD505-2E9C-101B-9397-08002B2CF9AE}" pid="34" name="EmailSubject">
    <vt:lpwstr/>
  </property>
  <property fmtid="{D5CDD505-2E9C-101B-9397-08002B2CF9AE}" pid="35" name="EmailCc">
    <vt:lpwstr/>
  </property>
  <property fmtid="{D5CDD505-2E9C-101B-9397-08002B2CF9AE}" pid="36" name="Filename">
    <vt:lpwstr/>
  </property>
  <property fmtid="{D5CDD505-2E9C-101B-9397-08002B2CF9AE}" pid="37" name="Order">
    <vt:r8>17400</vt:r8>
  </property>
  <property fmtid="{D5CDD505-2E9C-101B-9397-08002B2CF9AE}" pid="38" name="Doc Title with Link WIP">
    <vt:lpwstr>https://collaborate.capella.edu/nextgen/ngl1/editor_toolbox/All%20Documents/course_file_template_portrait.doc</vt:lpwstr>
  </property>
  <property fmtid="{D5CDD505-2E9C-101B-9397-08002B2CF9AE}" pid="39" name="ContentType">
    <vt:lpwstr>Document</vt:lpwstr>
  </property>
  <property fmtid="{D5CDD505-2E9C-101B-9397-08002B2CF9AE}" pid="40" name="Choose Category (Left Nav)">
    <vt:lpwstr>;#Styles and Standards;#Celeste New and Revised;#Non-Celeste New and Revised;#</vt:lpwstr>
  </property>
  <property fmtid="{D5CDD505-2E9C-101B-9397-08002B2CF9AE}" pid="41" name="Archive This Doc">
    <vt:lpwstr>0</vt:lpwstr>
  </property>
  <property fmtid="{D5CDD505-2E9C-101B-9397-08002B2CF9AE}" pid="42" name="WorkflowChangePath">
    <vt:lpwstr>a908e54d-bb11-4491-974d-87c7c5b26495,24;</vt:lpwstr>
  </property>
  <property fmtid="{D5CDD505-2E9C-101B-9397-08002B2CF9AE}" pid="43" name="source_item_id">
    <vt:lpwstr>18</vt:lpwstr>
  </property>
  <property fmtid="{D5CDD505-2E9C-101B-9397-08002B2CF9AE}" pid="44" name="ContentTypeId">
    <vt:lpwstr>0x0101002B61DE4DD959C14CA2F7158999EAC5E9</vt:lpwstr>
  </property>
  <property fmtid="{D5CDD505-2E9C-101B-9397-08002B2CF9AE}" pid="45" name="xd_ProgID">
    <vt:lpwstr/>
  </property>
  <property fmtid="{D5CDD505-2E9C-101B-9397-08002B2CF9AE}" pid="46" name="TemplateUrl">
    <vt:lpwstr/>
  </property>
  <property fmtid="{D5CDD505-2E9C-101B-9397-08002B2CF9AE}" pid="47" name="Doc Team">
    <vt:lpwstr>Team 1</vt:lpwstr>
  </property>
</Properties>
</file>